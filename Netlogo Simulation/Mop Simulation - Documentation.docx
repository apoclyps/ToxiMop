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8D" w:rsidRDefault="00D17A60" w:rsidP="00E1168D">
      <w:pPr>
        <w:rPr>
          <w:rStyle w:val="BookTitle"/>
        </w:rPr>
      </w:pPr>
      <w:r>
        <w:rPr>
          <w:rStyle w:val="BookTitle"/>
        </w:rPr>
        <w:t>M</w:t>
      </w:r>
      <w:r w:rsidR="00D330A3" w:rsidRPr="00FB30DE">
        <w:rPr>
          <w:rStyle w:val="BookTitle"/>
        </w:rPr>
        <w:t>op Simulation</w:t>
      </w:r>
    </w:p>
    <w:p w:rsidR="00E87F9A" w:rsidRPr="00E87F9A" w:rsidRDefault="00E87F9A" w:rsidP="00E87F9A">
      <w:pPr>
        <w:rPr>
          <w:i/>
        </w:rPr>
      </w:pPr>
    </w:p>
    <w:p w:rsidR="00E87F9A" w:rsidRPr="00E87F9A" w:rsidRDefault="00E87F9A" w:rsidP="00E1168D">
      <w:pPr>
        <w:rPr>
          <w:rStyle w:val="BookTitle"/>
          <w:b w:val="0"/>
          <w:bCs w:val="0"/>
          <w:i/>
          <w:smallCaps w:val="0"/>
          <w:spacing w:val="0"/>
        </w:rPr>
      </w:pPr>
      <w:r w:rsidRPr="00E87F9A">
        <w:rPr>
          <w:i/>
        </w:rPr>
        <w:t xml:space="preserve">Software by the Dundee iGEM team is distributed under the terms of the GNU General Public License. </w:t>
      </w:r>
      <w:r w:rsidRPr="00E87F9A">
        <w:rPr>
          <w:i/>
          <w:color w:val="1F497D" w:themeColor="text2"/>
        </w:rPr>
        <w:t>GNU General Public License (hyperlink to the gpl-3.0.txt file)</w:t>
      </w:r>
    </w:p>
    <w:p w:rsidR="00E87F9A" w:rsidRDefault="00E87F9A" w:rsidP="00E1168D">
      <w:pPr>
        <w:spacing w:after="0" w:line="240" w:lineRule="auto"/>
      </w:pPr>
    </w:p>
    <w:p w:rsidR="00E1168D" w:rsidRDefault="00E1168D" w:rsidP="00E1168D">
      <w:pPr>
        <w:spacing w:after="0" w:line="240" w:lineRule="auto"/>
      </w:pPr>
      <w:proofErr w:type="spellStart"/>
      <w:r>
        <w:t>NetLogo</w:t>
      </w:r>
      <w:proofErr w:type="spellEnd"/>
      <w:r>
        <w:t xml:space="preserve"> is a multi-agent programmable modelling environment.  Dundee iGEM Team used </w:t>
      </w:r>
      <w:proofErr w:type="spellStart"/>
      <w:r>
        <w:t>NetLogo</w:t>
      </w:r>
      <w:proofErr w:type="spellEnd"/>
      <w:r w:rsidR="00D17A60">
        <w:t xml:space="preserve"> as a tool to allow the visualisation of intracellular interactions within</w:t>
      </w:r>
      <w:r>
        <w:t xml:space="preserve"> our bacterial mops and</w:t>
      </w:r>
      <w:r w:rsidR="00D17A60">
        <w:t xml:space="preserve"> so to</w:t>
      </w:r>
      <w:r>
        <w:t xml:space="preserve"> bring the dynamics to life.</w:t>
      </w:r>
      <w:r w:rsidR="00D330A3">
        <w:t xml:space="preserve"> The aim was to create a simulation</w:t>
      </w:r>
      <w:r w:rsidR="00D17A60">
        <w:t xml:space="preserve"> in which</w:t>
      </w:r>
      <w:r w:rsidR="00D330A3">
        <w:t xml:space="preserve"> variables</w:t>
      </w:r>
      <w:r w:rsidR="00D17A60">
        <w:t xml:space="preserve"> and characteristics</w:t>
      </w:r>
      <w:r w:rsidR="00D330A3">
        <w:t xml:space="preserve"> can be altered</w:t>
      </w:r>
      <w:r w:rsidR="00D17A60">
        <w:t>,</w:t>
      </w:r>
      <w:r w:rsidR="00D330A3">
        <w:t xml:space="preserve"> depending on the cells state</w:t>
      </w:r>
      <w:r w:rsidR="00D17A60">
        <w:t xml:space="preserve">, </w:t>
      </w:r>
      <w:r w:rsidR="00D330A3">
        <w:t>allow</w:t>
      </w:r>
      <w:r w:rsidR="00D17A60">
        <w:t>ing us to observe the effect of such changes on the operation of the mop</w:t>
      </w:r>
      <w:r w:rsidR="00D330A3">
        <w:t>.</w:t>
      </w:r>
    </w:p>
    <w:p w:rsidR="00FB30DE" w:rsidRDefault="00FB30DE" w:rsidP="00E1168D">
      <w:pPr>
        <w:spacing w:after="0" w:line="240" w:lineRule="auto"/>
      </w:pPr>
    </w:p>
    <w:p w:rsidR="00152EF4" w:rsidRDefault="00FB30DE" w:rsidP="00E1168D">
      <w:pPr>
        <w:spacing w:after="0" w:line="240" w:lineRule="auto"/>
      </w:pPr>
      <w:r>
        <w:t xml:space="preserve">The </w:t>
      </w:r>
      <w:r w:rsidR="00096AD9">
        <w:t xml:space="preserve">wet </w:t>
      </w:r>
      <w:r>
        <w:t xml:space="preserve">team were utilising </w:t>
      </w:r>
      <w:ins w:id="0" w:author="Nasir Ahmad" w:date="2013-08-13T17:51:00Z">
        <w:r w:rsidR="00D17A60">
          <w:t>two</w:t>
        </w:r>
      </w:ins>
      <w:del w:id="1" w:author="Nasir Ahmad" w:date="2013-08-13T17:51:00Z">
        <w:r w:rsidDel="00D17A60">
          <w:delText>2</w:delText>
        </w:r>
      </w:del>
      <w:r>
        <w:t xml:space="preserve"> pathways within the cell to transport </w:t>
      </w:r>
      <w:del w:id="2" w:author="Nasir Ahmad" w:date="2013-08-13T17:52:00Z">
        <w:r w:rsidR="00096AD9" w:rsidDel="00D17A60">
          <w:delText>p</w:delText>
        </w:r>
      </w:del>
      <w:ins w:id="3" w:author="Nasir Ahmad" w:date="2013-08-13T17:52:00Z">
        <w:r w:rsidR="00D17A60">
          <w:t>P</w:t>
        </w:r>
      </w:ins>
      <w:r w:rsidR="00096AD9">
        <w:t>rotein-</w:t>
      </w:r>
      <w:del w:id="4" w:author="Nasir Ahmad" w:date="2013-08-13T17:52:00Z">
        <w:r w:rsidR="00096AD9" w:rsidDel="00D17A60">
          <w:delText>p</w:delText>
        </w:r>
      </w:del>
      <w:ins w:id="5" w:author="Nasir Ahmad" w:date="2013-08-13T17:52:00Z">
        <w:r w:rsidR="00D17A60">
          <w:t>P</w:t>
        </w:r>
      </w:ins>
      <w:r w:rsidR="00096AD9">
        <w:t xml:space="preserve">hosphatase 1 to the desired location. The sec system was used in </w:t>
      </w:r>
      <w:ins w:id="6" w:author="Nasir Ahmad" w:date="2013-08-13T17:52:00Z">
        <w:r w:rsidR="00D17A60">
          <w:t xml:space="preserve">both </w:t>
        </w:r>
      </w:ins>
      <w:r w:rsidR="00096AD9" w:rsidRPr="00096AD9">
        <w:rPr>
          <w:i/>
        </w:rPr>
        <w:t>E. coli</w:t>
      </w:r>
      <w:r w:rsidR="00096AD9">
        <w:t xml:space="preserve"> and </w:t>
      </w:r>
      <w:r w:rsidR="00096AD9" w:rsidRPr="00096AD9">
        <w:rPr>
          <w:i/>
        </w:rPr>
        <w:t xml:space="preserve">B. </w:t>
      </w:r>
      <w:proofErr w:type="spellStart"/>
      <w:r w:rsidR="00096AD9" w:rsidRPr="00096AD9">
        <w:rPr>
          <w:i/>
        </w:rPr>
        <w:t>subtilis</w:t>
      </w:r>
      <w:proofErr w:type="spellEnd"/>
      <w:r w:rsidR="00096AD9">
        <w:t xml:space="preserve"> </w:t>
      </w:r>
      <w:ins w:id="7" w:author="Nasir Ahmad" w:date="2013-08-13T17:53:00Z">
        <w:r w:rsidR="00D17A60">
          <w:t>while</w:t>
        </w:r>
      </w:ins>
      <w:del w:id="8" w:author="Nasir Ahmad" w:date="2013-08-13T17:53:00Z">
        <w:r w:rsidR="00096AD9" w:rsidDel="00D17A60">
          <w:delText>and</w:delText>
        </w:r>
      </w:del>
      <w:r w:rsidR="00096AD9">
        <w:t xml:space="preserve"> the tat system </w:t>
      </w:r>
      <w:ins w:id="9" w:author="Nasir Ahmad" w:date="2013-08-13T17:53:00Z">
        <w:r w:rsidR="00D17A60">
          <w:t>was implemented</w:t>
        </w:r>
      </w:ins>
      <w:del w:id="10" w:author="Nasir Ahmad" w:date="2013-08-13T17:53:00Z">
        <w:r w:rsidR="00096AD9" w:rsidDel="00D17A60">
          <w:delText>also</w:delText>
        </w:r>
      </w:del>
      <w:r w:rsidR="00096AD9">
        <w:t xml:space="preserve"> in </w:t>
      </w:r>
      <w:r w:rsidR="00096AD9" w:rsidRPr="00096AD9">
        <w:rPr>
          <w:i/>
        </w:rPr>
        <w:t>E. coli</w:t>
      </w:r>
      <w:ins w:id="11" w:author="Nasir Ahmad" w:date="2013-08-13T17:53:00Z">
        <w:r w:rsidR="00D17A60">
          <w:t>. A</w:t>
        </w:r>
      </w:ins>
      <w:del w:id="12" w:author="Nasir Ahmad" w:date="2013-08-13T17:53:00Z">
        <w:r w:rsidR="00096AD9" w:rsidDel="00D17A60">
          <w:delText>, a</w:delText>
        </w:r>
      </w:del>
      <w:r w:rsidR="00096AD9">
        <w:t xml:space="preserve"> full explanation of how these pathways work can be found </w:t>
      </w:r>
      <w:r w:rsidR="00096AD9" w:rsidRPr="00096AD9">
        <w:rPr>
          <w:color w:val="0070C0"/>
        </w:rPr>
        <w:t>here</w:t>
      </w:r>
      <w:r w:rsidR="00096AD9">
        <w:t>.</w:t>
      </w:r>
    </w:p>
    <w:p w:rsidR="00096AD9" w:rsidRDefault="00096AD9" w:rsidP="00E1168D">
      <w:pPr>
        <w:spacing w:after="0" w:line="240" w:lineRule="auto"/>
      </w:pPr>
    </w:p>
    <w:p w:rsidR="00D17A60" w:rsidRDefault="007E0BBF" w:rsidP="00E1168D">
      <w:pPr>
        <w:spacing w:after="0" w:line="240" w:lineRule="auto"/>
        <w:rPr>
          <w:ins w:id="13" w:author="Nasir Ahmad" w:date="2013-08-13T17:54:00Z"/>
          <w:b/>
        </w:rPr>
      </w:pPr>
      <w:proofErr w:type="gramStart"/>
      <w:r w:rsidRPr="007E0BBF">
        <w:rPr>
          <w:b/>
          <w:rPrChange w:id="14" w:author="Nasir Ahmad" w:date="2013-08-13T17:54:00Z">
            <w:rPr/>
          </w:rPrChange>
        </w:rPr>
        <w:t>Model  1</w:t>
      </w:r>
      <w:proofErr w:type="gramEnd"/>
      <w:ins w:id="15" w:author="Nasir Ahmad" w:date="2013-08-13T17:54:00Z">
        <w:r w:rsidR="00D17A60">
          <w:rPr>
            <w:b/>
          </w:rPr>
          <w:t xml:space="preserve"> – Sec System in E. </w:t>
        </w:r>
        <w:r w:rsidRPr="007E0BBF">
          <w:rPr>
            <w:b/>
            <w:i/>
            <w:rPrChange w:id="16" w:author="Nasir Ahmad" w:date="2013-08-13T17:54:00Z">
              <w:rPr>
                <w:b/>
              </w:rPr>
            </w:rPrChange>
          </w:rPr>
          <w:t>coli</w:t>
        </w:r>
      </w:ins>
      <w:del w:id="17" w:author="Nasir Ahmad" w:date="2013-08-13T17:54:00Z">
        <w:r w:rsidRPr="007E0BBF">
          <w:rPr>
            <w:b/>
            <w:rPrChange w:id="18" w:author="Nasir Ahmad" w:date="2013-08-13T17:54:00Z">
              <w:rPr/>
            </w:rPrChange>
          </w:rPr>
          <w:delText xml:space="preserve">, </w:delText>
        </w:r>
      </w:del>
    </w:p>
    <w:p w:rsidR="00D17A60" w:rsidRPr="00D17A60" w:rsidRDefault="00D17A60" w:rsidP="00E1168D">
      <w:pPr>
        <w:spacing w:after="0" w:line="240" w:lineRule="auto"/>
        <w:rPr>
          <w:ins w:id="19" w:author="Nasir Ahmad" w:date="2013-08-13T17:54:00Z"/>
          <w:b/>
          <w:rPrChange w:id="20" w:author="Nasir Ahmad" w:date="2013-08-13T17:54:00Z">
            <w:rPr>
              <w:ins w:id="21" w:author="Nasir Ahmad" w:date="2013-08-13T17:54:00Z"/>
            </w:rPr>
          </w:rPrChange>
        </w:rPr>
      </w:pPr>
    </w:p>
    <w:p w:rsidR="00C02DE9" w:rsidRDefault="00D17A60" w:rsidP="00E1168D">
      <w:pPr>
        <w:spacing w:after="0" w:line="240" w:lineRule="auto"/>
      </w:pPr>
      <w:ins w:id="22" w:author="Nasir Ahmad" w:date="2013-08-13T17:55:00Z">
        <w:r>
          <w:t>Within this model,</w:t>
        </w:r>
      </w:ins>
      <w:del w:id="23" w:author="Nasir Ahmad" w:date="2013-08-13T17:55:00Z">
        <w:r w:rsidR="00172F36" w:rsidDel="00D17A60">
          <w:delText xml:space="preserve">sec system in </w:delText>
        </w:r>
        <w:r w:rsidR="00172F36" w:rsidRPr="00172F36" w:rsidDel="00D17A60">
          <w:rPr>
            <w:i/>
          </w:rPr>
          <w:delText>E. coli</w:delText>
        </w:r>
      </w:del>
      <w:del w:id="24" w:author="Nasir Ahmad" w:date="2013-08-13T17:53:00Z">
        <w:r w:rsidR="00172F36" w:rsidDel="00D17A60">
          <w:delText>,</w:delText>
        </w:r>
      </w:del>
      <w:del w:id="25" w:author="Nasir Ahmad" w:date="2013-08-13T17:55:00Z">
        <w:r w:rsidR="00172F36" w:rsidDel="00D17A60">
          <w:delText xml:space="preserve"> shows</w:delText>
        </w:r>
      </w:del>
      <w:r w:rsidR="00172F36">
        <w:t xml:space="preserve"> a </w:t>
      </w:r>
      <w:r w:rsidR="00CE33A8">
        <w:t>scenario</w:t>
      </w:r>
      <w:r w:rsidR="00172F36">
        <w:t xml:space="preserve"> of our E. coli bacterial mop</w:t>
      </w:r>
      <w:r w:rsidR="00452E86">
        <w:t xml:space="preserve"> which utilised the se</w:t>
      </w:r>
      <w:r w:rsidR="00A85EB2">
        <w:t>c protein-translocation pathway</w:t>
      </w:r>
      <w:r w:rsidR="00172F36">
        <w:t xml:space="preserve"> </w:t>
      </w:r>
      <w:ins w:id="26" w:author="Nasir Ahmad" w:date="2013-08-13T17:55:00Z">
        <w:r>
          <w:t xml:space="preserve">was </w:t>
        </w:r>
        <w:r w:rsidRPr="00D17A60">
          <w:t>analysed</w:t>
        </w:r>
      </w:ins>
      <w:r w:rsidR="00A85EB2">
        <w:t>.</w:t>
      </w:r>
      <w:r w:rsidR="00CE33A8">
        <w:t xml:space="preserve"> The investigated section</w:t>
      </w:r>
      <w:del w:id="27" w:author="Nasir Ahmad" w:date="2013-08-13T17:56:00Z">
        <w:r w:rsidR="007E0BBF" w:rsidRPr="007E0BBF">
          <w:rPr>
            <w:rPrChange w:id="28" w:author="Nasir Ahmad" w:date="2013-08-13T17:56:00Z">
              <w:rPr>
                <w:b/>
              </w:rPr>
            </w:rPrChange>
          </w:rPr>
          <w:delText>(make i</w:delText>
        </w:r>
      </w:del>
      <w:ins w:id="29" w:author="Nasir Ahmad" w:date="2013-08-13T17:56:00Z">
        <w:r>
          <w:t xml:space="preserve"> </w:t>
        </w:r>
      </w:ins>
      <w:r w:rsidR="00172F36" w:rsidRPr="00D17A60">
        <w:t>includ</w:t>
      </w:r>
      <w:ins w:id="30" w:author="Nasir Ahmad" w:date="2013-08-13T17:56:00Z">
        <w:r>
          <w:t>ed</w:t>
        </w:r>
      </w:ins>
      <w:del w:id="31" w:author="Nasir Ahmad" w:date="2013-08-13T17:56:00Z">
        <w:r w:rsidR="00172F36" w:rsidRPr="00D17A60" w:rsidDel="00D17A60">
          <w:delText>ing</w:delText>
        </w:r>
      </w:del>
      <w:r w:rsidR="00172F36">
        <w:t xml:space="preserve"> </w:t>
      </w:r>
      <w:ins w:id="32" w:author="Nasir Ahmad" w:date="2013-08-13T17:56:00Z">
        <w:r>
          <w:t xml:space="preserve"> </w:t>
        </w:r>
      </w:ins>
      <w:r w:rsidR="00172F36">
        <w:t xml:space="preserve">the cytoplasm, inner &amp; outer membranes, and </w:t>
      </w:r>
      <w:ins w:id="33" w:author="Nasir Ahmad" w:date="2013-08-13T17:56:00Z">
        <w:r>
          <w:t xml:space="preserve">the </w:t>
        </w:r>
      </w:ins>
      <w:r w:rsidR="00172F36">
        <w:t xml:space="preserve">periplasm. Fig 1 shows how the world is set up and what the different agents represent. </w:t>
      </w:r>
    </w:p>
    <w:p w:rsidR="009A0B51" w:rsidRDefault="00152EF4" w:rsidP="00E1168D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1E52AD4" wp14:editId="0FA8D3E5">
            <wp:simplePos x="0" y="0"/>
            <wp:positionH relativeFrom="column">
              <wp:posOffset>-209550</wp:posOffset>
            </wp:positionH>
            <wp:positionV relativeFrom="paragraph">
              <wp:posOffset>158115</wp:posOffset>
            </wp:positionV>
            <wp:extent cx="5724525" cy="41719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3A8" w:rsidRDefault="00CE33A8" w:rsidP="00152EF4">
      <w:pPr>
        <w:spacing w:after="0" w:line="240" w:lineRule="auto"/>
        <w:jc w:val="center"/>
      </w:pPr>
    </w:p>
    <w:p w:rsidR="00E71CEE" w:rsidRDefault="009A0B51" w:rsidP="00E1168D">
      <w:pPr>
        <w:spacing w:after="0" w:line="240" w:lineRule="auto"/>
      </w:pPr>
      <w:r>
        <w:lastRenderedPageBreak/>
        <w:t xml:space="preserve">We </w:t>
      </w:r>
      <w:r w:rsidR="00C02DE9">
        <w:t xml:space="preserve">have several mechanisms in place in order to </w:t>
      </w:r>
      <w:ins w:id="34" w:author="Nasir Ahmad" w:date="2013-08-13T17:57:00Z">
        <w:r w:rsidR="00D17A60">
          <w:t xml:space="preserve">accurately </w:t>
        </w:r>
      </w:ins>
      <w:r w:rsidR="00C02DE9">
        <w:t>simulat</w:t>
      </w:r>
      <w:r w:rsidR="00E71CEE">
        <w:t>e</w:t>
      </w:r>
      <w:del w:id="35" w:author="Nasir Ahmad" w:date="2013-08-13T17:57:00Z">
        <w:r w:rsidR="00E71CEE" w:rsidDel="00D17A60">
          <w:delText xml:space="preserve"> accuracy</w:delText>
        </w:r>
      </w:del>
      <w:r w:rsidR="00E71CEE">
        <w:t xml:space="preserve"> </w:t>
      </w:r>
      <w:ins w:id="36" w:author="Nasir Ahmad" w:date="2013-08-13T17:58:00Z">
        <w:r w:rsidR="00D17A60">
          <w:t xml:space="preserve">the operation of </w:t>
        </w:r>
      </w:ins>
      <w:del w:id="37" w:author="Nasir Ahmad" w:date="2013-08-13T17:58:00Z">
        <w:r w:rsidR="00E71CEE" w:rsidDel="00D17A60">
          <w:delText xml:space="preserve">of </w:delText>
        </w:r>
      </w:del>
      <w:r w:rsidR="003C148D">
        <w:t>our bacterial mop. These come in the form of:</w:t>
      </w:r>
    </w:p>
    <w:p w:rsidR="003C148D" w:rsidRDefault="003C148D" w:rsidP="003C148D">
      <w:pPr>
        <w:pStyle w:val="ListParagraph"/>
        <w:numPr>
          <w:ilvl w:val="0"/>
          <w:numId w:val="6"/>
        </w:numPr>
        <w:spacing w:after="0" w:line="240" w:lineRule="auto"/>
      </w:pPr>
      <w:r>
        <w:t>Sliders</w:t>
      </w:r>
    </w:p>
    <w:p w:rsidR="003C148D" w:rsidRDefault="003C148D" w:rsidP="003C148D">
      <w:pPr>
        <w:pStyle w:val="ListParagraph"/>
        <w:numPr>
          <w:ilvl w:val="0"/>
          <w:numId w:val="6"/>
        </w:numPr>
        <w:spacing w:after="0" w:line="240" w:lineRule="auto"/>
      </w:pPr>
      <w:r>
        <w:t>Switches</w:t>
      </w:r>
    </w:p>
    <w:p w:rsidR="003C148D" w:rsidRDefault="003C148D" w:rsidP="003C148D">
      <w:pPr>
        <w:pStyle w:val="ListParagraph"/>
        <w:numPr>
          <w:ilvl w:val="0"/>
          <w:numId w:val="6"/>
        </w:numPr>
        <w:spacing w:after="0" w:line="240" w:lineRule="auto"/>
      </w:pPr>
      <w:r>
        <w:t>Input Controls</w:t>
      </w:r>
    </w:p>
    <w:p w:rsidR="003C148D" w:rsidRDefault="003C148D" w:rsidP="003C148D">
      <w:pPr>
        <w:pStyle w:val="ListParagraph"/>
        <w:numPr>
          <w:ilvl w:val="0"/>
          <w:numId w:val="6"/>
        </w:numPr>
        <w:spacing w:after="0" w:line="240" w:lineRule="auto"/>
      </w:pPr>
      <w:r>
        <w:t>Counters</w:t>
      </w:r>
    </w:p>
    <w:p w:rsidR="003C148D" w:rsidRDefault="003C148D" w:rsidP="003C148D">
      <w:pPr>
        <w:pStyle w:val="ListParagraph"/>
        <w:numPr>
          <w:ilvl w:val="0"/>
          <w:numId w:val="6"/>
        </w:numPr>
        <w:spacing w:after="0" w:line="240" w:lineRule="auto"/>
      </w:pPr>
      <w:r>
        <w:t>Graphs</w:t>
      </w:r>
    </w:p>
    <w:p w:rsidR="003C148D" w:rsidRDefault="003C148D" w:rsidP="003C148D">
      <w:pPr>
        <w:spacing w:after="0" w:line="240" w:lineRule="auto"/>
      </w:pPr>
    </w:p>
    <w:p w:rsidR="00E31E1D" w:rsidRDefault="00E31E1D" w:rsidP="00E31E1D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E31E1D">
        <w:rPr>
          <w:b/>
        </w:rPr>
        <w:t>Sliders</w:t>
      </w:r>
    </w:p>
    <w:p w:rsidR="00E31E1D" w:rsidRPr="00E31E1D" w:rsidRDefault="00E31E1D" w:rsidP="00E31E1D">
      <w:pPr>
        <w:pStyle w:val="ListParagraph"/>
        <w:spacing w:after="0" w:line="240" w:lineRule="auto"/>
        <w:rPr>
          <w:b/>
        </w:rPr>
      </w:pPr>
    </w:p>
    <w:p w:rsidR="00E31E1D" w:rsidRPr="00E31E1D" w:rsidRDefault="00E31E1D" w:rsidP="00E31E1D">
      <w:pPr>
        <w:spacing w:after="0" w:line="240" w:lineRule="auto"/>
        <w:ind w:firstLine="720"/>
        <w:rPr>
          <w:u w:val="single"/>
        </w:rPr>
      </w:pPr>
      <w:proofErr w:type="spellStart"/>
      <w:r w:rsidRPr="00E31E1D">
        <w:t>i</w:t>
      </w:r>
      <w:proofErr w:type="spellEnd"/>
      <w:r w:rsidRPr="00E31E1D">
        <w:t>.</w:t>
      </w:r>
      <w:r>
        <w:rPr>
          <w:u w:val="single"/>
        </w:rPr>
        <w:t xml:space="preserve"> </w:t>
      </w:r>
      <w:r w:rsidRPr="00E31E1D">
        <w:rPr>
          <w:u w:val="single"/>
        </w:rPr>
        <w:t>PP1 production</w:t>
      </w:r>
    </w:p>
    <w:p w:rsidR="00A9026A" w:rsidRDefault="00C02DE9" w:rsidP="00E31E1D">
      <w:pPr>
        <w:pStyle w:val="ListParagraph"/>
        <w:spacing w:after="0" w:line="240" w:lineRule="auto"/>
        <w:rPr>
          <w:ins w:id="38" w:author="Nasir Ahmad" w:date="2013-08-13T18:28:00Z"/>
        </w:rPr>
      </w:pPr>
      <w:r>
        <w:t xml:space="preserve">PP1 can be produced at a </w:t>
      </w:r>
      <w:ins w:id="39" w:author="Nasir Ahmad" w:date="2013-08-13T17:58:00Z">
        <w:r w:rsidR="00D17A60">
          <w:t>user-</w:t>
        </w:r>
      </w:ins>
      <w:r>
        <w:t>chosen rate from the right</w:t>
      </w:r>
      <w:ins w:id="40" w:author="Nasir Ahmad" w:date="2013-08-13T18:23:00Z">
        <w:r w:rsidR="00A9026A">
          <w:t>-</w:t>
        </w:r>
      </w:ins>
      <w:del w:id="41" w:author="Nasir Ahmad" w:date="2013-08-13T18:23:00Z">
        <w:r w:rsidDel="00A9026A">
          <w:delText xml:space="preserve"> hand </w:delText>
        </w:r>
      </w:del>
      <w:r>
        <w:t>side</w:t>
      </w:r>
      <w:ins w:id="42" w:author="Nasir Ahmad" w:date="2013-08-13T18:23:00Z">
        <w:r w:rsidR="00A9026A">
          <w:t xml:space="preserve"> of the world</w:t>
        </w:r>
      </w:ins>
      <w:r w:rsidR="00F515E3">
        <w:t xml:space="preserve"> (</w:t>
      </w:r>
      <w:r w:rsidR="00F515E3" w:rsidRPr="009A0B51">
        <w:rPr>
          <w:color w:val="C0504D" w:themeColor="accent2"/>
        </w:rPr>
        <w:t xml:space="preserve">PP1-production </w:t>
      </w:r>
      <w:r w:rsidR="00F515E3" w:rsidRPr="000A4116">
        <w:t>slider</w:t>
      </w:r>
      <w:r w:rsidR="00F515E3">
        <w:t>)</w:t>
      </w:r>
      <w:ins w:id="43" w:author="Nasir Ahmad" w:date="2013-08-13T18:23:00Z">
        <w:r w:rsidR="00A9026A">
          <w:t>.</w:t>
        </w:r>
      </w:ins>
      <w:del w:id="44" w:author="Nasir Ahmad" w:date="2013-08-13T18:23:00Z">
        <w:r w:rsidDel="00A9026A">
          <w:delText>,</w:delText>
        </w:r>
      </w:del>
      <w:r>
        <w:t xml:space="preserve"> </w:t>
      </w:r>
      <w:ins w:id="45" w:author="Nasir Ahmad" w:date="2013-08-13T18:23:00Z">
        <w:r w:rsidR="00A9026A">
          <w:t>T</w:t>
        </w:r>
      </w:ins>
      <w:del w:id="46" w:author="Nasir Ahmad" w:date="2013-08-13T18:23:00Z">
        <w:r w:rsidDel="00A9026A">
          <w:delText>t</w:delText>
        </w:r>
      </w:del>
      <w:r>
        <w:t xml:space="preserve">his is </w:t>
      </w:r>
      <w:ins w:id="47" w:author="Nasir Ahmad" w:date="2013-08-13T18:06:00Z">
        <w:r w:rsidR="0033675A">
          <w:t>in simulation of</w:t>
        </w:r>
      </w:ins>
      <w:del w:id="48" w:author="Nasir Ahmad" w:date="2013-08-13T18:06:00Z">
        <w:r w:rsidDel="0033675A">
          <w:delText>to show</w:delText>
        </w:r>
      </w:del>
      <w:r>
        <w:t xml:space="preserve"> PP1 from the rest of the cell entering our specific segment</w:t>
      </w:r>
      <w:del w:id="49" w:author="Nasir Ahmad" w:date="2013-08-13T18:07:00Z">
        <w:r w:rsidDel="0033675A">
          <w:delText xml:space="preserve"> of the cell</w:delText>
        </w:r>
      </w:del>
      <w:r>
        <w:t>.</w:t>
      </w:r>
      <w:ins w:id="50" w:author="Nasir Ahmad" w:date="2013-08-13T18:23:00Z">
        <w:r w:rsidR="00A9026A">
          <w:t xml:space="preserve"> Continuing this simulation, PP1 which encounters the right wall of the world is lost to the </w:t>
        </w:r>
      </w:ins>
      <w:ins w:id="51" w:author="Nasir Ahmad" w:date="2013-08-13T18:24:00Z">
        <w:r w:rsidR="00A9026A">
          <w:t>rest of the cell and so is removed in the simulation.</w:t>
        </w:r>
      </w:ins>
      <w:r>
        <w:t xml:space="preserve"> </w:t>
      </w:r>
    </w:p>
    <w:p w:rsidR="00E31E1D" w:rsidRDefault="00C02DE9" w:rsidP="00E31E1D">
      <w:pPr>
        <w:pStyle w:val="ListParagraph"/>
        <w:spacing w:after="0" w:line="240" w:lineRule="auto"/>
      </w:pPr>
      <w:del w:id="52" w:author="Nasir Ahmad" w:date="2013-08-13T18:24:00Z">
        <w:r w:rsidDel="00A9026A">
          <w:delText xml:space="preserve">Furthermore, PP1 can leave from the right hand side also. </w:delText>
        </w:r>
      </w:del>
      <w:ins w:id="53" w:author="Nasir Ahmad" w:date="2013-08-13T18:24:00Z">
        <w:r w:rsidR="00A9026A">
          <w:t>Although a similar system could be implemented for PP1 which encounters the upper and lower walls</w:t>
        </w:r>
      </w:ins>
      <w:ins w:id="54" w:author="Nasir Ahmad" w:date="2013-08-13T18:25:00Z">
        <w:r w:rsidR="00A9026A">
          <w:t>, we can simply assume that an equal number of molecules are lost to an equivalent segment above/below as enter the current segment. Thus,</w:t>
        </w:r>
      </w:ins>
      <w:del w:id="55" w:author="Nasir Ahmad" w:date="2013-08-13T18:24:00Z">
        <w:r w:rsidDel="00A9026A">
          <w:delText>However</w:delText>
        </w:r>
      </w:del>
      <w:r>
        <w:t xml:space="preserve"> if </w:t>
      </w:r>
      <w:ins w:id="56" w:author="Nasir Ahmad" w:date="2013-08-13T18:25:00Z">
        <w:r w:rsidR="00A9026A">
          <w:t>a molecule</w:t>
        </w:r>
      </w:ins>
      <w:ins w:id="57" w:author="Nasir Ahmad" w:date="2013-08-13T18:26:00Z">
        <w:r w:rsidR="00A9026A">
          <w:t xml:space="preserve"> of any kind</w:t>
        </w:r>
      </w:ins>
      <w:del w:id="58" w:author="Nasir Ahmad" w:date="2013-08-13T18:25:00Z">
        <w:r w:rsidDel="00A9026A">
          <w:delText>it</w:delText>
        </w:r>
      </w:del>
      <w:ins w:id="59" w:author="Nasir Ahmad" w:date="2013-08-13T18:25:00Z">
        <w:r w:rsidR="00A9026A">
          <w:t xml:space="preserve"> encounters the top/bottom wall</w:t>
        </w:r>
      </w:ins>
      <w:del w:id="60" w:author="Nasir Ahmad" w:date="2013-08-13T18:25:00Z">
        <w:r w:rsidDel="00A9026A">
          <w:delText xml:space="preserve"> leaves from the top right</w:delText>
        </w:r>
      </w:del>
      <w:del w:id="61" w:author="Nasir Ahmad" w:date="2013-08-13T18:26:00Z">
        <w:r w:rsidDel="00A9026A">
          <w:delText>, for example,</w:delText>
        </w:r>
      </w:del>
      <w:r>
        <w:t xml:space="preserve"> it will </w:t>
      </w:r>
      <w:ins w:id="62" w:author="Nasir Ahmad" w:date="2013-08-13T18:26:00Z">
        <w:r w:rsidR="00A9026A">
          <w:t>re-</w:t>
        </w:r>
      </w:ins>
      <w:r>
        <w:t>appear</w:t>
      </w:r>
      <w:ins w:id="63" w:author="Nasir Ahmad" w:date="2013-08-13T18:28:00Z">
        <w:r w:rsidR="00A9026A">
          <w:t xml:space="preserve"> at</w:t>
        </w:r>
      </w:ins>
      <w:ins w:id="64" w:author="Nasir Ahmad" w:date="2013-08-13T18:27:00Z">
        <w:r w:rsidR="00A9026A">
          <w:t xml:space="preserve"> the opposite wall (bottom</w:t>
        </w:r>
      </w:ins>
      <w:ins w:id="65" w:author="Nasir Ahmad" w:date="2013-08-13T18:28:00Z">
        <w:r w:rsidR="00A9026A">
          <w:t>/</w:t>
        </w:r>
      </w:ins>
      <w:ins w:id="66" w:author="Nasir Ahmad" w:date="2013-08-13T18:27:00Z">
        <w:r w:rsidR="00A9026A">
          <w:t>top respectively)</w:t>
        </w:r>
      </w:ins>
      <w:r w:rsidR="00E31E1D">
        <w:t>.</w:t>
      </w:r>
    </w:p>
    <w:p w:rsidR="00E31E1D" w:rsidRPr="00E31E1D" w:rsidRDefault="00C02DE9" w:rsidP="00E31E1D">
      <w:pPr>
        <w:pStyle w:val="ListParagraph"/>
        <w:spacing w:after="0" w:line="240" w:lineRule="auto"/>
        <w:rPr>
          <w:ins w:id="67" w:author="Nasir Ahmad" w:date="2013-08-13T18:29:00Z"/>
          <w:u w:val="single"/>
        </w:rPr>
      </w:pPr>
      <w:del w:id="68" w:author="Nasir Ahmad" w:date="2013-08-13T18:27:00Z">
        <w:r w:rsidRPr="00E31E1D" w:rsidDel="00A9026A">
          <w:delText xml:space="preserve"> </w:delText>
        </w:r>
      </w:del>
      <w:del w:id="69" w:author="Nasir Ahmad" w:date="2013-08-13T18:26:00Z">
        <w:r w:rsidRPr="00E31E1D" w:rsidDel="00A9026A">
          <w:delText>in the bott</w:delText>
        </w:r>
        <w:r w:rsidR="00E71CEE" w:rsidRPr="00E31E1D" w:rsidDel="00A9026A">
          <w:delText>om rig</w:delText>
        </w:r>
      </w:del>
      <w:r w:rsidR="00E31E1D" w:rsidRPr="00E31E1D">
        <w:t>ii.</w:t>
      </w:r>
      <w:r w:rsidR="00E31E1D">
        <w:t xml:space="preserve"> </w:t>
      </w:r>
      <w:r w:rsidR="00E31E1D" w:rsidRPr="00E31E1D">
        <w:rPr>
          <w:u w:val="single"/>
        </w:rPr>
        <w:t>Initial-PP1</w:t>
      </w:r>
    </w:p>
    <w:p w:rsidR="00172F36" w:rsidDel="00A9026A" w:rsidRDefault="00C02DE9" w:rsidP="00E31E1D">
      <w:pPr>
        <w:pStyle w:val="ListParagraph"/>
        <w:spacing w:after="0" w:line="240" w:lineRule="auto"/>
        <w:rPr>
          <w:del w:id="70" w:author="Nasir Ahmad" w:date="2013-08-13T18:29:00Z"/>
        </w:rPr>
      </w:pPr>
      <w:del w:id="71" w:author="Nasir Ahmad" w:date="2013-08-13T18:28:00Z">
        <w:r w:rsidDel="00A9026A">
          <w:delText xml:space="preserve"> This is to represent if one PP1 leaves this part of the cell, another will probably enter from the rest of the cell.</w:delText>
        </w:r>
      </w:del>
    </w:p>
    <w:p w:rsidR="007E0BBF" w:rsidRDefault="00F515E3" w:rsidP="00E31E1D">
      <w:pPr>
        <w:pStyle w:val="ListParagraph"/>
        <w:spacing w:after="0" w:line="240" w:lineRule="auto"/>
      </w:pPr>
      <w:r>
        <w:t xml:space="preserve">The number of PP1 setup initially in the cytoplasm is controlled by the </w:t>
      </w:r>
      <w:r w:rsidRPr="00A9026A">
        <w:rPr>
          <w:color w:val="C0504D" w:themeColor="accent2"/>
        </w:rPr>
        <w:t xml:space="preserve">initial-PP1 </w:t>
      </w:r>
      <w:r w:rsidRPr="000A4116">
        <w:t>slider,</w:t>
      </w:r>
      <w:r>
        <w:t xml:space="preserve"> these are then placed at</w:t>
      </w:r>
      <w:ins w:id="72" w:author="Nasir Ahmad" w:date="2013-08-13T18:29:00Z">
        <w:r w:rsidR="00A9026A">
          <w:t xml:space="preserve"> a set of</w:t>
        </w:r>
      </w:ins>
      <w:r>
        <w:t xml:space="preserve"> random</w:t>
      </w:r>
      <w:ins w:id="73" w:author="Nasir Ahmad" w:date="2013-08-13T18:29:00Z">
        <w:r w:rsidR="00A9026A">
          <w:t xml:space="preserve"> co-ordinates inside the cytoplasm</w:t>
        </w:r>
      </w:ins>
      <w:r>
        <w:t>.</w:t>
      </w:r>
    </w:p>
    <w:p w:rsidR="00E31E1D" w:rsidRPr="00E31E1D" w:rsidRDefault="00E31E1D" w:rsidP="00E31E1D">
      <w:pPr>
        <w:pStyle w:val="ListParagraph"/>
        <w:spacing w:after="0" w:line="240" w:lineRule="auto"/>
        <w:rPr>
          <w:u w:val="single"/>
        </w:rPr>
      </w:pPr>
      <w:r w:rsidRPr="00E31E1D">
        <w:t>iii.</w:t>
      </w:r>
      <w:r>
        <w:t xml:space="preserve"> </w:t>
      </w:r>
      <w:r w:rsidRPr="00E31E1D">
        <w:rPr>
          <w:u w:val="single"/>
        </w:rPr>
        <w:t>Initial-</w:t>
      </w:r>
      <w:proofErr w:type="spellStart"/>
      <w:r w:rsidRPr="00E31E1D">
        <w:rPr>
          <w:u w:val="single"/>
        </w:rPr>
        <w:t>SecB</w:t>
      </w:r>
      <w:proofErr w:type="spellEnd"/>
    </w:p>
    <w:p w:rsidR="00E71CEE" w:rsidRDefault="00E71CEE" w:rsidP="00E31E1D">
      <w:pPr>
        <w:pStyle w:val="ListParagraph"/>
        <w:spacing w:after="0" w:line="240" w:lineRule="auto"/>
      </w:pPr>
      <w:r>
        <w:t xml:space="preserve">The initial number of </w:t>
      </w:r>
      <w:proofErr w:type="spellStart"/>
      <w:r>
        <w:t>secB</w:t>
      </w:r>
      <w:proofErr w:type="spellEnd"/>
      <w:r>
        <w:t xml:space="preserve"> proteins</w:t>
      </w:r>
      <w:ins w:id="74" w:author="Nasir Ahmad" w:date="2013-08-13T18:31:00Z">
        <w:r w:rsidR="00A9026A">
          <w:t xml:space="preserve"> (</w:t>
        </w:r>
      </w:ins>
      <w:del w:id="75" w:author="Nasir Ahmad" w:date="2013-08-13T18:31:00Z">
        <w:r w:rsidDel="00A9026A">
          <w:delText xml:space="preserve">, which are </w:delText>
        </w:r>
      </w:del>
      <w:r w:rsidR="00F515E3">
        <w:t>shown as green keys</w:t>
      </w:r>
      <w:del w:id="76" w:author="Nasir Ahmad" w:date="2013-08-13T18:31:00Z">
        <w:r w:rsidR="00F515E3" w:rsidDel="00A9026A">
          <w:delText>,</w:delText>
        </w:r>
      </w:del>
      <w:ins w:id="77" w:author="Nasir Ahmad" w:date="2013-08-13T18:31:00Z">
        <w:r w:rsidR="00A9026A">
          <w:t>)</w:t>
        </w:r>
      </w:ins>
      <w:r w:rsidR="00F515E3">
        <w:t xml:space="preserve"> can be controlled by the </w:t>
      </w:r>
      <w:r w:rsidR="00F515E3" w:rsidRPr="009A0B51">
        <w:rPr>
          <w:color w:val="C0504D" w:themeColor="accent2"/>
        </w:rPr>
        <w:t>initial-</w:t>
      </w:r>
      <w:proofErr w:type="spellStart"/>
      <w:r w:rsidR="00F515E3" w:rsidRPr="009A0B51">
        <w:rPr>
          <w:color w:val="C0504D" w:themeColor="accent2"/>
        </w:rPr>
        <w:t>SecB</w:t>
      </w:r>
      <w:proofErr w:type="spellEnd"/>
      <w:r w:rsidR="00F515E3" w:rsidRPr="009A0B51">
        <w:rPr>
          <w:color w:val="C0504D" w:themeColor="accent2"/>
        </w:rPr>
        <w:t xml:space="preserve"> </w:t>
      </w:r>
      <w:r w:rsidR="00F515E3" w:rsidRPr="000A4116">
        <w:t>slider.</w:t>
      </w:r>
      <w:r w:rsidR="00F515E3">
        <w:t xml:space="preserve">  PP1 must bind to these proteins before they are allowed to enter the sec gate </w:t>
      </w:r>
      <w:ins w:id="78" w:author="Nasir Ahmad" w:date="2013-08-13T18:32:00Z">
        <w:r w:rsidR="001400F7">
          <w:t xml:space="preserve">and become transported </w:t>
        </w:r>
      </w:ins>
      <w:r w:rsidR="00F515E3">
        <w:t>at the membrane.</w:t>
      </w:r>
    </w:p>
    <w:p w:rsidR="00AD39FF" w:rsidRDefault="00AD39FF" w:rsidP="00AD39FF">
      <w:pPr>
        <w:pStyle w:val="ListParagraph"/>
        <w:spacing w:after="0" w:line="240" w:lineRule="auto"/>
      </w:pPr>
      <w:r>
        <w:t xml:space="preserve">The </w:t>
      </w:r>
      <w:proofErr w:type="spellStart"/>
      <w:r>
        <w:t>secB</w:t>
      </w:r>
      <w:proofErr w:type="spellEnd"/>
      <w:r>
        <w:t xml:space="preserve"> proteins cannot enter the periplasm.</w:t>
      </w:r>
    </w:p>
    <w:p w:rsidR="00E31E1D" w:rsidRPr="00E31E1D" w:rsidRDefault="00E31E1D" w:rsidP="00E31E1D">
      <w:pPr>
        <w:pStyle w:val="ListParagraph"/>
        <w:spacing w:after="0" w:line="240" w:lineRule="auto"/>
        <w:rPr>
          <w:u w:val="single"/>
        </w:rPr>
      </w:pPr>
      <w:r w:rsidRPr="00E31E1D">
        <w:t>iv.</w:t>
      </w:r>
      <w:r>
        <w:t xml:space="preserve"> </w:t>
      </w:r>
      <w:r w:rsidRPr="00E31E1D">
        <w:rPr>
          <w:u w:val="single"/>
        </w:rPr>
        <w:t>gate-size &amp; gate-number</w:t>
      </w:r>
    </w:p>
    <w:p w:rsidR="00F515E3" w:rsidRDefault="00F515E3" w:rsidP="00E31E1D">
      <w:pPr>
        <w:pStyle w:val="ListParagraph"/>
        <w:spacing w:after="0" w:line="240" w:lineRule="auto"/>
      </w:pPr>
      <w:r>
        <w:t xml:space="preserve">The sec gates have various alteration which can be made to them. The </w:t>
      </w:r>
      <w:r w:rsidRPr="009A0B51">
        <w:rPr>
          <w:color w:val="C0504D" w:themeColor="accent2"/>
        </w:rPr>
        <w:t xml:space="preserve">gate-size </w:t>
      </w:r>
      <w:r w:rsidRPr="000A4116">
        <w:t>slider</w:t>
      </w:r>
      <w:r>
        <w:t xml:space="preserve"> decides how wide each gate is</w:t>
      </w:r>
      <w:ins w:id="79" w:author="Nasir Ahmad" w:date="2013-08-13T18:34:00Z">
        <w:r w:rsidR="001400F7">
          <w:t xml:space="preserve"> and</w:t>
        </w:r>
      </w:ins>
      <w:del w:id="80" w:author="Nasir Ahmad" w:date="2013-08-13T18:34:00Z">
        <w:r w:rsidDel="001400F7">
          <w:delText>, it</w:delText>
        </w:r>
      </w:del>
      <w:r>
        <w:t xml:space="preserve"> is measured in </w:t>
      </w:r>
      <w:ins w:id="81" w:author="Nasir Ahmad" w:date="2013-08-13T18:34:00Z">
        <w:r w:rsidR="001400F7">
          <w:t>number of patches</w:t>
        </w:r>
      </w:ins>
      <w:del w:id="82" w:author="Nasir Ahmad" w:date="2013-08-13T18:34:00Z">
        <w:r w:rsidDel="001400F7">
          <w:delText>pixels</w:delText>
        </w:r>
      </w:del>
      <w:r>
        <w:t xml:space="preserve">. The </w:t>
      </w:r>
      <w:r w:rsidRPr="009A0B51">
        <w:rPr>
          <w:color w:val="C0504D" w:themeColor="accent2"/>
        </w:rPr>
        <w:t xml:space="preserve">gate-number </w:t>
      </w:r>
      <w:r w:rsidRPr="000A4116">
        <w:t>slider</w:t>
      </w:r>
      <w:r>
        <w:t xml:space="preserve"> allows us to change how many gates are present i</w:t>
      </w:r>
      <w:ins w:id="83" w:author="Nasir Ahmad" w:date="2013-08-13T18:34:00Z">
        <w:r w:rsidR="001400F7">
          <w:t>n this segment of the cell</w:t>
        </w:r>
      </w:ins>
      <w:del w:id="84" w:author="Nasir Ahmad" w:date="2013-08-13T18:34:00Z">
        <w:r w:rsidDel="001400F7">
          <w:delText>n the membrane</w:delText>
        </w:r>
      </w:del>
      <w:r>
        <w:t xml:space="preserve">. These </w:t>
      </w:r>
      <w:del w:id="85" w:author="Nasir Ahmad" w:date="2013-08-13T18:36:00Z">
        <w:r w:rsidDel="001400F7">
          <w:delText xml:space="preserve">will be </w:delText>
        </w:r>
      </w:del>
      <w:ins w:id="86" w:author="Nasir Ahmad" w:date="2013-08-13T18:36:00Z">
        <w:r w:rsidR="001400F7">
          <w:t xml:space="preserve">gates are </w:t>
        </w:r>
      </w:ins>
      <w:r>
        <w:t xml:space="preserve">spaced an equal distance apart. Both of these properties allows us to predict how the cell could </w:t>
      </w:r>
      <w:ins w:id="87" w:author="Nasir Ahmad" w:date="2013-08-13T18:36:00Z">
        <w:r w:rsidR="001400F7">
          <w:t xml:space="preserve">potentially </w:t>
        </w:r>
      </w:ins>
      <w:r>
        <w:t xml:space="preserve">work if the gates have </w:t>
      </w:r>
      <w:r w:rsidR="00682009">
        <w:t xml:space="preserve">different </w:t>
      </w:r>
      <w:r>
        <w:t>surface area</w:t>
      </w:r>
      <w:ins w:id="88" w:author="Nasir Ahmad" w:date="2013-08-13T18:37:00Z">
        <w:r w:rsidR="001400F7">
          <w:t>s</w:t>
        </w:r>
      </w:ins>
      <w:r>
        <w:t xml:space="preserve"> or </w:t>
      </w:r>
      <w:r w:rsidR="00682009">
        <w:t>if more gates were present in this area</w:t>
      </w:r>
      <w:del w:id="89" w:author="Nasir Ahmad" w:date="2013-08-13T18:37:00Z">
        <w:r w:rsidR="00682009" w:rsidDel="001400F7">
          <w:delText>, respectively</w:delText>
        </w:r>
      </w:del>
      <w:r w:rsidR="00682009">
        <w:t>.</w:t>
      </w:r>
    </w:p>
    <w:p w:rsidR="005016F5" w:rsidRDefault="005016F5" w:rsidP="005016F5">
      <w:pPr>
        <w:pStyle w:val="ListParagraph"/>
        <w:spacing w:after="0" w:line="240" w:lineRule="auto"/>
      </w:pPr>
      <w:r>
        <w:t xml:space="preserve">Once the PP1-secB complex reaches a gate, the PP1 passes into the periplasm and the </w:t>
      </w:r>
      <w:proofErr w:type="spellStart"/>
      <w:r>
        <w:t>secB</w:t>
      </w:r>
      <w:proofErr w:type="spellEnd"/>
      <w:r>
        <w:t xml:space="preserve"> protein </w:t>
      </w:r>
      <w:ins w:id="90" w:author="Nasir Ahmad" w:date="2013-08-13T18:37:00Z">
        <w:r w:rsidR="001400F7">
          <w:t xml:space="preserve">is re-created in </w:t>
        </w:r>
      </w:ins>
      <w:del w:id="91" w:author="Nasir Ahmad" w:date="2013-08-13T18:37:00Z">
        <w:r w:rsidDel="001400F7">
          <w:delText xml:space="preserve">returns to </w:delText>
        </w:r>
      </w:del>
      <w:r>
        <w:t>the cytoplasm and can be reused.</w:t>
      </w:r>
    </w:p>
    <w:p w:rsidR="00E31E1D" w:rsidRPr="00E31E1D" w:rsidRDefault="00E31E1D" w:rsidP="00E31E1D">
      <w:pPr>
        <w:pStyle w:val="ListParagraph"/>
        <w:spacing w:after="0" w:line="240" w:lineRule="auto"/>
        <w:rPr>
          <w:u w:val="single"/>
        </w:rPr>
      </w:pPr>
      <w:proofErr w:type="gramStart"/>
      <w:r w:rsidRPr="00E31E1D">
        <w:t>v</w:t>
      </w:r>
      <w:proofErr w:type="gramEnd"/>
      <w:r w:rsidRPr="00E31E1D">
        <w:t>.</w:t>
      </w:r>
      <w:r w:rsidRPr="00E31E1D">
        <w:rPr>
          <w:u w:val="single"/>
        </w:rPr>
        <w:t xml:space="preserve"> mc-production </w:t>
      </w:r>
    </w:p>
    <w:p w:rsidR="00682009" w:rsidRDefault="005016F5" w:rsidP="00E31E1D">
      <w:pPr>
        <w:pStyle w:val="ListParagraph"/>
        <w:spacing w:after="0" w:line="240" w:lineRule="auto"/>
      </w:pPr>
      <w:r>
        <w:t xml:space="preserve">Once in the periplasm, PP1 can then bind to microcystin. Microcystin is represented by small purple turtles which are produced (controlled by </w:t>
      </w:r>
      <w:r w:rsidRPr="000A4116">
        <w:rPr>
          <w:color w:val="C0504D" w:themeColor="accent2"/>
        </w:rPr>
        <w:t xml:space="preserve">mc-production </w:t>
      </w:r>
      <w:r w:rsidRPr="000A4116">
        <w:t>slider</w:t>
      </w:r>
      <w:r>
        <w:t xml:space="preserve">) at the left </w:t>
      </w:r>
      <w:del w:id="92" w:author="Nasir Ahmad" w:date="2013-08-13T18:37:00Z">
        <w:r w:rsidDel="001400F7">
          <w:delText xml:space="preserve">hand </w:delText>
        </w:r>
      </w:del>
      <w:r>
        <w:t>side (the cells outer membrane)</w:t>
      </w:r>
      <w:del w:id="93" w:author="Nasir Ahmad" w:date="2013-08-13T18:37:00Z">
        <w:r w:rsidDel="001400F7">
          <w:delText>,</w:delText>
        </w:r>
      </w:del>
      <w:r>
        <w:t xml:space="preserve"> and</w:t>
      </w:r>
      <w:ins w:id="94" w:author="Nasir Ahmad" w:date="2013-08-13T18:38:00Z">
        <w:r w:rsidR="001400F7">
          <w:t>,</w:t>
        </w:r>
      </w:ins>
      <w:r>
        <w:t xml:space="preserve"> like PP1</w:t>
      </w:r>
      <w:ins w:id="95" w:author="Nasir Ahmad" w:date="2013-08-13T18:38:00Z">
        <w:r w:rsidR="001400F7">
          <w:t>,</w:t>
        </w:r>
      </w:ins>
      <w:r>
        <w:t xml:space="preserve"> can leave the cell at the left but roll</w:t>
      </w:r>
      <w:del w:id="96" w:author="Nasir Ahmad" w:date="2013-08-13T18:38:00Z">
        <w:r w:rsidDel="001400F7">
          <w:delText>s</w:delText>
        </w:r>
      </w:del>
      <w:r>
        <w:t xml:space="preserve"> over to the top or bottom if </w:t>
      </w:r>
      <w:del w:id="97" w:author="Nasir Ahmad" w:date="2013-08-13T18:38:00Z">
        <w:r w:rsidDel="001400F7">
          <w:delText>it leaves from there</w:delText>
        </w:r>
      </w:del>
      <w:ins w:id="98" w:author="Nasir Ahmad" w:date="2013-08-13T18:38:00Z">
        <w:r w:rsidR="001400F7">
          <w:t>they encounter those walls</w:t>
        </w:r>
      </w:ins>
      <w:r>
        <w:t>.</w:t>
      </w:r>
    </w:p>
    <w:p w:rsidR="00AD39FF" w:rsidRDefault="00AD39FF" w:rsidP="00AD39FF">
      <w:pPr>
        <w:pStyle w:val="ListParagraph"/>
        <w:spacing w:after="0" w:line="240" w:lineRule="auto"/>
      </w:pPr>
      <w:r>
        <w:t>Microcystin cannot enter the cytoplasm.</w:t>
      </w:r>
    </w:p>
    <w:p w:rsidR="00E31E1D" w:rsidRPr="00E31E1D" w:rsidRDefault="00E31E1D" w:rsidP="00AD39FF">
      <w:pPr>
        <w:pStyle w:val="ListParagraph"/>
        <w:spacing w:after="0" w:line="240" w:lineRule="auto"/>
        <w:rPr>
          <w:u w:val="single"/>
        </w:rPr>
      </w:pPr>
      <w:r w:rsidRPr="00E31E1D">
        <w:t>vi.</w:t>
      </w:r>
      <w:r w:rsidRPr="00E31E1D">
        <w:rPr>
          <w:u w:val="single"/>
        </w:rPr>
        <w:t xml:space="preserve"> mc-number</w:t>
      </w:r>
    </w:p>
    <w:p w:rsidR="005016F5" w:rsidRDefault="005016F5" w:rsidP="005016F5">
      <w:pPr>
        <w:pStyle w:val="ListParagraph"/>
        <w:spacing w:after="0" w:line="240" w:lineRule="auto"/>
      </w:pPr>
      <w:r>
        <w:t>There is also a slider to control the initial number of microcystin (</w:t>
      </w:r>
      <w:r w:rsidRPr="000A4116">
        <w:rPr>
          <w:color w:val="C0504D" w:themeColor="accent2"/>
        </w:rPr>
        <w:t>mc-number</w:t>
      </w:r>
      <w:r>
        <w:t>) upon setup.</w:t>
      </w:r>
      <w:ins w:id="99" w:author="Nasir Ahmad" w:date="2013-08-13T18:38:00Z">
        <w:r w:rsidR="001400F7">
          <w:t xml:space="preserve"> These initial microcystin are, similarly to initial PP1, produced with a random position in the periplasm</w:t>
        </w:r>
      </w:ins>
      <w:ins w:id="100" w:author="Nasir Ahmad" w:date="2013-08-13T18:39:00Z">
        <w:r w:rsidR="007A6654">
          <w:t>.</w:t>
        </w:r>
      </w:ins>
    </w:p>
    <w:p w:rsidR="00E31E1D" w:rsidRDefault="00E31E1D" w:rsidP="00E31E1D">
      <w:pPr>
        <w:pStyle w:val="ListParagraph"/>
        <w:spacing w:after="0" w:line="240" w:lineRule="auto"/>
        <w:rPr>
          <w:u w:val="single"/>
        </w:rPr>
      </w:pPr>
      <w:r>
        <w:t xml:space="preserve">vii. </w:t>
      </w:r>
      <w:proofErr w:type="spellStart"/>
      <w:r>
        <w:rPr>
          <w:u w:val="single"/>
        </w:rPr>
        <w:t>degP</w:t>
      </w:r>
      <w:proofErr w:type="spellEnd"/>
      <w:r>
        <w:rPr>
          <w:u w:val="single"/>
        </w:rPr>
        <w:t>-number</w:t>
      </w:r>
    </w:p>
    <w:p w:rsidR="00E31E1D" w:rsidRDefault="00E31E1D" w:rsidP="00E31E1D">
      <w:pPr>
        <w:pStyle w:val="ListParagraph"/>
        <w:spacing w:after="0" w:line="240" w:lineRule="auto"/>
      </w:pPr>
      <w:r>
        <w:t xml:space="preserve">The black square agents represent degradation </w:t>
      </w:r>
      <w:del w:id="101" w:author="Nasir Ahmad" w:date="2013-08-13T18:41:00Z">
        <w:r w:rsidDel="007A6654">
          <w:delText xml:space="preserve">proteins </w:delText>
        </w:r>
      </w:del>
      <w:ins w:id="102" w:author="Nasir Ahmad" w:date="2013-08-13T18:41:00Z">
        <w:r>
          <w:t xml:space="preserve">mechanisms. </w:t>
        </w:r>
      </w:ins>
      <w:del w:id="103" w:author="Nasir Ahmad" w:date="2013-08-13T18:41:00Z">
        <w:r w:rsidDel="007A6654">
          <w:delText>and t</w:delText>
        </w:r>
      </w:del>
      <w:ins w:id="104" w:author="Nasir Ahmad" w:date="2013-08-13T18:41:00Z">
        <w:r>
          <w:t>T</w:t>
        </w:r>
      </w:ins>
      <w:r>
        <w:t xml:space="preserve">hese degrade both PP1 and </w:t>
      </w:r>
      <w:del w:id="105" w:author="Nasir Ahmad" w:date="2013-08-13T18:41:00Z">
        <w:r w:rsidDel="007A6654">
          <w:delText xml:space="preserve">the </w:delText>
        </w:r>
      </w:del>
      <w:r>
        <w:t>complexes</w:t>
      </w:r>
      <w:ins w:id="106" w:author="Nasir Ahmad" w:date="2013-08-13T18:41:00Z">
        <w:r>
          <w:t xml:space="preserve"> which they encounter in the periplasm</w:t>
        </w:r>
      </w:ins>
      <w:r>
        <w:t>. A</w:t>
      </w:r>
      <w:r w:rsidR="003D7212">
        <w:t xml:space="preserve">n initial number of degradation mechanisms </w:t>
      </w:r>
      <w:r>
        <w:t xml:space="preserve">can be set up using the </w:t>
      </w:r>
      <w:proofErr w:type="spellStart"/>
      <w:r w:rsidRPr="000A4116">
        <w:rPr>
          <w:color w:val="C0504D" w:themeColor="accent2"/>
        </w:rPr>
        <w:t>degP</w:t>
      </w:r>
      <w:proofErr w:type="spellEnd"/>
      <w:r w:rsidRPr="000A4116">
        <w:rPr>
          <w:color w:val="C0504D" w:themeColor="accent2"/>
        </w:rPr>
        <w:t xml:space="preserve">-number </w:t>
      </w:r>
      <w:r>
        <w:t>slider.</w:t>
      </w:r>
    </w:p>
    <w:p w:rsidR="00E31E1D" w:rsidRDefault="00E31E1D" w:rsidP="00E31E1D">
      <w:pPr>
        <w:pStyle w:val="ListParagraph"/>
        <w:spacing w:after="0" w:line="240" w:lineRule="auto"/>
      </w:pPr>
      <w:r>
        <w:lastRenderedPageBreak/>
        <w:t>These cannot cross the inner or outer membranes but can roll over from top to bottom and vice versa.</w:t>
      </w:r>
    </w:p>
    <w:p w:rsidR="00E31E1D" w:rsidRDefault="00E31E1D" w:rsidP="005016F5">
      <w:pPr>
        <w:pStyle w:val="ListParagraph"/>
        <w:spacing w:after="0" w:line="240" w:lineRule="auto"/>
      </w:pPr>
    </w:p>
    <w:p w:rsidR="00E31E1D" w:rsidRDefault="00E31E1D" w:rsidP="005016F5">
      <w:pPr>
        <w:pStyle w:val="ListParagraph"/>
        <w:spacing w:after="0" w:line="240" w:lineRule="auto"/>
      </w:pPr>
    </w:p>
    <w:p w:rsidR="005016F5" w:rsidRDefault="005016F5" w:rsidP="00E31E1D">
      <w:pPr>
        <w:spacing w:after="0" w:line="240" w:lineRule="auto"/>
      </w:pPr>
      <w:r>
        <w:t>Upon the binding of microcystin to PP1</w:t>
      </w:r>
      <w:ins w:id="107" w:author="Nasir Ahmad" w:date="2013-08-13T18:39:00Z">
        <w:r w:rsidR="007A6654">
          <w:t>,</w:t>
        </w:r>
      </w:ins>
      <w:r>
        <w:t xml:space="preserve"> </w:t>
      </w:r>
      <w:ins w:id="108" w:author="Nasir Ahmad" w:date="2013-08-13T18:39:00Z">
        <w:r w:rsidR="007A6654">
          <w:t xml:space="preserve">the red circles representing PP1 become </w:t>
        </w:r>
      </w:ins>
      <w:r>
        <w:t>purple crosses</w:t>
      </w:r>
      <w:del w:id="109" w:author="Nasir Ahmad" w:date="2013-08-13T18:39:00Z">
        <w:r w:rsidDel="007A6654">
          <w:delText xml:space="preserve"> are formed</w:delText>
        </w:r>
      </w:del>
      <w:r>
        <w:t xml:space="preserve"> called complexes</w:t>
      </w:r>
      <w:r w:rsidR="00AD39FF">
        <w:t>.</w:t>
      </w:r>
      <w:ins w:id="110" w:author="Nasir Ahmad" w:date="2013-08-13T18:40:00Z">
        <w:r w:rsidR="007A6654">
          <w:t xml:space="preserve"> These represent the used PP1 molecules which has bound to a mic</w:t>
        </w:r>
      </w:ins>
      <w:ins w:id="111" w:author="Nasir Ahmad" w:date="2013-08-13T18:41:00Z">
        <w:r w:rsidR="007A6654">
          <w:t>rocystin molecule.</w:t>
        </w:r>
      </w:ins>
      <w:r w:rsidR="00AD39FF">
        <w:t xml:space="preserve"> These cannot leave the cell or enter the cytoplasm</w:t>
      </w:r>
      <w:ins w:id="112" w:author="Nasir Ahmad" w:date="2013-08-13T18:42:00Z">
        <w:r w:rsidR="00A136C6">
          <w:t xml:space="preserve"> but roll over from top to bottom and vice versa.</w:t>
        </w:r>
      </w:ins>
      <w:del w:id="113" w:author="Nasir Ahmad" w:date="2013-08-13T18:42:00Z">
        <w:r w:rsidR="00AD39FF" w:rsidDel="00A136C6">
          <w:delText>.</w:delText>
        </w:r>
      </w:del>
      <w:del w:id="114" w:author="Nasir Ahmad" w:date="2013-08-13T18:40:00Z">
        <w:r w:rsidR="00AD39FF" w:rsidDel="007A6654">
          <w:delText xml:space="preserve"> The rolling over from top to bottom can occur to represent complexes from other sections of the cell.</w:delText>
        </w:r>
      </w:del>
    </w:p>
    <w:p w:rsidR="00D27D22" w:rsidRDefault="00D27D22" w:rsidP="00E1168D">
      <w:pPr>
        <w:spacing w:after="0" w:line="240" w:lineRule="auto"/>
      </w:pPr>
    </w:p>
    <w:p w:rsidR="00997C76" w:rsidRDefault="00997C76" w:rsidP="00997C76">
      <w:pPr>
        <w:spacing w:after="0"/>
      </w:pPr>
    </w:p>
    <w:p w:rsidR="00997C76" w:rsidRPr="00997C76" w:rsidRDefault="00997C76" w:rsidP="00997C76">
      <w:pPr>
        <w:spacing w:after="0"/>
        <w:rPr>
          <w:b/>
        </w:rPr>
      </w:pPr>
      <w:r w:rsidRPr="00997C76">
        <w:rPr>
          <w:b/>
        </w:rPr>
        <w:t>2. Switches</w:t>
      </w:r>
    </w:p>
    <w:p w:rsidR="00997C76" w:rsidRDefault="00997C76" w:rsidP="00997C76">
      <w:pPr>
        <w:spacing w:after="0"/>
      </w:pPr>
    </w:p>
    <w:p w:rsidR="00997C76" w:rsidRDefault="00997C76" w:rsidP="00997C76">
      <w:pPr>
        <w:spacing w:after="0"/>
        <w:ind w:firstLine="360"/>
      </w:pP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Pr="00997C76">
        <w:rPr>
          <w:u w:val="single"/>
        </w:rPr>
        <w:t>collide?</w:t>
      </w:r>
    </w:p>
    <w:p w:rsidR="00A136C6" w:rsidRDefault="00997C76" w:rsidP="00997C76">
      <w:pPr>
        <w:spacing w:after="0"/>
        <w:ind w:left="360"/>
      </w:pPr>
      <w:proofErr w:type="gramStart"/>
      <w:r>
        <w:t xml:space="preserve">The </w:t>
      </w:r>
      <w:r w:rsidR="000A4116" w:rsidRPr="00997C76">
        <w:rPr>
          <w:color w:val="943634" w:themeColor="accent2" w:themeShade="BF"/>
        </w:rPr>
        <w:t>collide</w:t>
      </w:r>
      <w:proofErr w:type="gramEnd"/>
      <w:r w:rsidR="000A4116" w:rsidRPr="00997C76">
        <w:rPr>
          <w:color w:val="943634" w:themeColor="accent2" w:themeShade="BF"/>
        </w:rPr>
        <w:t>?</w:t>
      </w:r>
      <w:r w:rsidR="000A4116">
        <w:t xml:space="preserve"> </w:t>
      </w:r>
      <w:proofErr w:type="gramStart"/>
      <w:ins w:id="115" w:author="Nasir Ahmad" w:date="2013-08-13T18:43:00Z">
        <w:r w:rsidR="00A136C6">
          <w:t>s</w:t>
        </w:r>
      </w:ins>
      <w:proofErr w:type="gramEnd"/>
      <w:del w:id="116" w:author="Nasir Ahmad" w:date="2013-08-13T18:43:00Z">
        <w:r w:rsidR="000A4116" w:rsidDel="00A136C6">
          <w:delText>S</w:delText>
        </w:r>
      </w:del>
      <w:r w:rsidR="000A4116">
        <w:t>witch can be turned on or off</w:t>
      </w:r>
      <w:ins w:id="117" w:author="Nasir Ahmad" w:date="2013-08-13T18:43:00Z">
        <w:r w:rsidR="00A136C6">
          <w:t xml:space="preserve"> and</w:t>
        </w:r>
      </w:ins>
      <w:del w:id="118" w:author="Nasir Ahmad" w:date="2013-08-13T18:43:00Z">
        <w:r w:rsidR="000A4116" w:rsidDel="00A136C6">
          <w:delText>, this is</w:delText>
        </w:r>
      </w:del>
      <w:r w:rsidR="000A4116">
        <w:t xml:space="preserve"> controls whether the different agents can collide and bounce of</w:t>
      </w:r>
      <w:ins w:id="119" w:author="Nasir Ahmad" w:date="2013-08-13T18:43:00Z">
        <w:r w:rsidR="00A136C6">
          <w:t>f</w:t>
        </w:r>
      </w:ins>
      <w:r w:rsidR="000A4116">
        <w:t xml:space="preserve"> one another.</w:t>
      </w:r>
    </w:p>
    <w:p w:rsidR="00997C76" w:rsidRDefault="00997C76" w:rsidP="00997C76">
      <w:pPr>
        <w:spacing w:after="0"/>
        <w:ind w:left="360"/>
        <w:rPr>
          <w:ins w:id="120" w:author="Nasir Ahmad" w:date="2013-08-13T18:46:00Z"/>
        </w:rPr>
      </w:pPr>
      <w:r>
        <w:t xml:space="preserve">ii. </w:t>
      </w:r>
      <w:r w:rsidRPr="00997C76">
        <w:rPr>
          <w:u w:val="single"/>
        </w:rPr>
        <w:t>random-walk</w:t>
      </w:r>
    </w:p>
    <w:p w:rsidR="00D330A3" w:rsidRDefault="000A4116" w:rsidP="00997C76">
      <w:pPr>
        <w:spacing w:after="0"/>
        <w:ind w:left="360" w:firstLine="30"/>
      </w:pPr>
      <w:r>
        <w:t xml:space="preserve">The </w:t>
      </w:r>
      <w:r w:rsidRPr="00997C76">
        <w:rPr>
          <w:color w:val="943634" w:themeColor="accent2" w:themeShade="BF"/>
        </w:rPr>
        <w:t>random-walk</w:t>
      </w:r>
      <w:r>
        <w:t xml:space="preserve"> switch </w:t>
      </w:r>
      <w:del w:id="121" w:author="Nasir Ahmad" w:date="2013-08-13T18:43:00Z">
        <w:r w:rsidDel="00A136C6">
          <w:delText xml:space="preserve">allows the cells to </w:delText>
        </w:r>
        <w:r w:rsidDel="00A136C6">
          <w:rPr>
            <w:b/>
          </w:rPr>
          <w:delText>NASIR EXPLAIN..</w:delText>
        </w:r>
      </w:del>
      <w:ins w:id="122" w:author="Nasir Ahmad" w:date="2013-08-13T18:43:00Z">
        <w:r w:rsidR="00A136C6">
          <w:t xml:space="preserve">activates/deactivates a random motion of the </w:t>
        </w:r>
      </w:ins>
      <w:ins w:id="123" w:author="Nasir Ahmad" w:date="2013-08-13T18:44:00Z">
        <w:r w:rsidR="00A136C6">
          <w:t>molecule</w:t>
        </w:r>
      </w:ins>
      <w:ins w:id="124" w:author="Nasir Ahmad" w:date="2013-08-13T18:43:00Z">
        <w:r w:rsidR="00A136C6">
          <w:t xml:space="preserve">s in the simulation. When de-activated, the </w:t>
        </w:r>
      </w:ins>
      <w:ins w:id="125" w:author="Nasir Ahmad" w:date="2013-08-13T18:44:00Z">
        <w:r w:rsidR="00A136C6">
          <w:t>molecules move in the periplasm and cytoplasm with very simple kinetics in which the path taken assumes no collisio</w:t>
        </w:r>
      </w:ins>
      <w:ins w:id="126" w:author="Nasir Ahmad" w:date="2013-08-13T18:45:00Z">
        <w:r w:rsidR="00A136C6">
          <w:t>ns other than with the proteins discussed. The random-walk switch activation causes the randomisation of the propagation direction of the particles and so is an approxim</w:t>
        </w:r>
      </w:ins>
      <w:ins w:id="127" w:author="Nasir Ahmad" w:date="2013-08-13T18:46:00Z">
        <w:r w:rsidR="00A136C6">
          <w:t xml:space="preserve">ation to the Brownian motion which these particles would </w:t>
        </w:r>
      </w:ins>
      <w:r w:rsidR="003D7212">
        <w:t>be expected to experience</w:t>
      </w:r>
      <w:ins w:id="128" w:author="Nasir Ahmad" w:date="2013-08-13T18:46:00Z">
        <w:r w:rsidR="00A136C6">
          <w:t>.</w:t>
        </w:r>
      </w:ins>
    </w:p>
    <w:p w:rsidR="00997C76" w:rsidRDefault="00997C76" w:rsidP="00997C76">
      <w:pPr>
        <w:spacing w:after="0"/>
      </w:pPr>
    </w:p>
    <w:p w:rsidR="00997C76" w:rsidRPr="00997C76" w:rsidRDefault="00997C76" w:rsidP="00997C76">
      <w:pPr>
        <w:spacing w:after="0"/>
        <w:rPr>
          <w:b/>
        </w:rPr>
      </w:pPr>
      <w:r w:rsidRPr="00997C76">
        <w:rPr>
          <w:b/>
        </w:rPr>
        <w:t>3.</w:t>
      </w:r>
      <w:r>
        <w:rPr>
          <w:b/>
        </w:rPr>
        <w:t xml:space="preserve">  </w:t>
      </w:r>
      <w:r w:rsidRPr="00997C76">
        <w:rPr>
          <w:b/>
        </w:rPr>
        <w:t>Input Controls</w:t>
      </w:r>
    </w:p>
    <w:p w:rsidR="00997C76" w:rsidRDefault="00997C76" w:rsidP="00997C76">
      <w:pPr>
        <w:spacing w:after="0"/>
      </w:pPr>
    </w:p>
    <w:p w:rsidR="000A4116" w:rsidRDefault="00FE5778" w:rsidP="00997C76">
      <w:pPr>
        <w:spacing w:after="0"/>
      </w:pPr>
      <w:r>
        <w:t xml:space="preserve">There </w:t>
      </w:r>
      <w:ins w:id="129" w:author="Nasir Ahmad" w:date="2013-08-13T18:47:00Z">
        <w:r w:rsidR="00BA3C62">
          <w:t>are</w:t>
        </w:r>
      </w:ins>
      <w:del w:id="130" w:author="Nasir Ahmad" w:date="2013-08-13T18:47:00Z">
        <w:r w:rsidDel="00BA3C62">
          <w:delText>is</w:delText>
        </w:r>
      </w:del>
      <w:r>
        <w:t xml:space="preserve"> also 4 input controls which allow the user to control the probabilities of</w:t>
      </w:r>
      <w:del w:id="131" w:author="Nasir Ahmad" w:date="2013-08-13T18:48:00Z">
        <w:r w:rsidDel="00BA3C62">
          <w:delText xml:space="preserve"> a</w:delText>
        </w:r>
      </w:del>
      <w:r>
        <w:t xml:space="preserve"> specific binding mechanisms</w:t>
      </w:r>
      <w:ins w:id="132" w:author="Nasir Ahmad" w:date="2013-08-13T18:48:00Z">
        <w:r w:rsidR="00BA3C62">
          <w:t xml:space="preserve">. These are </w:t>
        </w:r>
      </w:ins>
      <w:del w:id="133" w:author="Nasir Ahmad" w:date="2013-08-13T18:48:00Z">
        <w:r w:rsidDel="00BA3C62">
          <w:delText xml:space="preserve"> measured</w:delText>
        </w:r>
      </w:del>
      <w:ins w:id="134" w:author="Nasir Ahmad" w:date="2013-08-13T18:48:00Z">
        <w:r w:rsidR="00BA3C62">
          <w:t>expressed</w:t>
        </w:r>
      </w:ins>
      <w:del w:id="135" w:author="Nasir Ahmad" w:date="2013-08-13T18:48:00Z">
        <w:r w:rsidDel="00BA3C62">
          <w:delText xml:space="preserve"> using</w:delText>
        </w:r>
      </w:del>
      <w:ins w:id="136" w:author="Nasir Ahmad" w:date="2013-08-13T18:48:00Z">
        <w:r w:rsidR="00BA3C62">
          <w:t xml:space="preserve"> in</w:t>
        </w:r>
      </w:ins>
      <w:r>
        <w:t xml:space="preserve"> percentages</w:t>
      </w:r>
      <w:ins w:id="137" w:author="Nasir Ahmad" w:date="2013-08-13T18:48:00Z">
        <w:r w:rsidR="00BA3C62">
          <w:t xml:space="preserve"> and</w:t>
        </w:r>
      </w:ins>
      <w:del w:id="138" w:author="Nasir Ahmad" w:date="2013-08-13T18:48:00Z">
        <w:r w:rsidDel="00BA3C62">
          <w:delText>. These</w:delText>
        </w:r>
      </w:del>
      <w:r>
        <w:t xml:space="preserve"> control the probability of;</w:t>
      </w:r>
    </w:p>
    <w:p w:rsidR="00FE5778" w:rsidRDefault="00FE5778" w:rsidP="00997C76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secB</w:t>
      </w:r>
      <w:proofErr w:type="spellEnd"/>
      <w:proofErr w:type="gramEnd"/>
      <w:r>
        <w:t xml:space="preserve"> proteins binding to PP1.</w:t>
      </w:r>
    </w:p>
    <w:p w:rsidR="00FE5778" w:rsidRDefault="00FE5778" w:rsidP="00997C76">
      <w:pPr>
        <w:pStyle w:val="ListParagraph"/>
        <w:numPr>
          <w:ilvl w:val="0"/>
          <w:numId w:val="4"/>
        </w:numPr>
        <w:spacing w:after="0"/>
      </w:pPr>
      <w:del w:id="139" w:author="Nasir Ahmad" w:date="2013-08-13T18:50:00Z">
        <w:r w:rsidDel="00BA3C62">
          <w:delText xml:space="preserve">The </w:delText>
        </w:r>
      </w:del>
      <w:r>
        <w:t>PP1-secB complex entering the sec gates</w:t>
      </w:r>
      <w:del w:id="140" w:author="Nasir Ahmad" w:date="2013-08-13T18:48:00Z">
        <w:r w:rsidDel="00BA3C62">
          <w:delText>.</w:delText>
        </w:r>
      </w:del>
    </w:p>
    <w:p w:rsidR="00FE5778" w:rsidRDefault="00FE5778" w:rsidP="00997C76">
      <w:pPr>
        <w:pStyle w:val="ListParagraph"/>
        <w:numPr>
          <w:ilvl w:val="0"/>
          <w:numId w:val="4"/>
        </w:numPr>
        <w:spacing w:after="0"/>
      </w:pPr>
      <w:del w:id="141" w:author="Nasir Ahmad" w:date="2013-08-13T18:50:00Z">
        <w:r w:rsidDel="00BA3C62">
          <w:delText>A degradation</w:delText>
        </w:r>
      </w:del>
      <w:ins w:id="142" w:author="Nasir Ahmad" w:date="2013-08-13T18:50:00Z">
        <w:r w:rsidR="00BA3C62">
          <w:t>Degradation</w:t>
        </w:r>
      </w:ins>
      <w:r>
        <w:t xml:space="preserve"> protein</w:t>
      </w:r>
      <w:ins w:id="143" w:author="Nasir Ahmad" w:date="2013-08-13T18:50:00Z">
        <w:r w:rsidR="00BA3C62">
          <w:t>s</w:t>
        </w:r>
      </w:ins>
      <w:r>
        <w:t xml:space="preserve"> degrading PP1 or the PP1-microcystin complexes</w:t>
      </w:r>
      <w:del w:id="144" w:author="Nasir Ahmad" w:date="2013-08-13T18:50:00Z">
        <w:r w:rsidDel="00BA3C62">
          <w:delText>.</w:delText>
        </w:r>
      </w:del>
    </w:p>
    <w:p w:rsidR="00997C76" w:rsidRDefault="00FE5778" w:rsidP="00997C76">
      <w:pPr>
        <w:pStyle w:val="ListParagraph"/>
        <w:numPr>
          <w:ilvl w:val="0"/>
          <w:numId w:val="4"/>
        </w:numPr>
        <w:spacing w:after="0"/>
      </w:pPr>
      <w:r>
        <w:t>PP1 binding to microcystin</w:t>
      </w:r>
    </w:p>
    <w:p w:rsidR="00997C76" w:rsidRDefault="00997C76" w:rsidP="00997C76">
      <w:pPr>
        <w:pStyle w:val="ListParagraph"/>
        <w:spacing w:after="0"/>
      </w:pPr>
    </w:p>
    <w:p w:rsidR="00997C76" w:rsidRPr="00997C76" w:rsidRDefault="00997C76" w:rsidP="00997C76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997C76">
        <w:rPr>
          <w:b/>
        </w:rPr>
        <w:t>Counters</w:t>
      </w:r>
    </w:p>
    <w:p w:rsidR="00FE5778" w:rsidRDefault="00FE5778" w:rsidP="00997C76">
      <w:pPr>
        <w:pStyle w:val="ListParagraph"/>
        <w:spacing w:after="0"/>
        <w:ind w:left="360"/>
      </w:pPr>
      <w:del w:id="145" w:author="Nasir Ahmad" w:date="2013-08-13T18:50:00Z">
        <w:r w:rsidDel="00BA3C62">
          <w:delText>.</w:delText>
        </w:r>
      </w:del>
    </w:p>
    <w:p w:rsidR="00FE5778" w:rsidRDefault="00FE5778" w:rsidP="00997C76">
      <w:pPr>
        <w:spacing w:after="0"/>
      </w:pPr>
      <w:r>
        <w:t>There are various counters in place to allow us to keep track of the numbers of our agents. These count the number of;</w:t>
      </w:r>
    </w:p>
    <w:p w:rsidR="00FE5778" w:rsidRDefault="00FE5778" w:rsidP="00997C76">
      <w:pPr>
        <w:pStyle w:val="ListParagraph"/>
        <w:numPr>
          <w:ilvl w:val="0"/>
          <w:numId w:val="5"/>
        </w:numPr>
        <w:spacing w:after="0"/>
      </w:pPr>
      <w:r>
        <w:t>PP1 in the periplasm, on the left hand side.</w:t>
      </w:r>
    </w:p>
    <w:p w:rsidR="00FE5778" w:rsidRDefault="00FE5778" w:rsidP="00997C76">
      <w:pPr>
        <w:pStyle w:val="ListParagraph"/>
        <w:numPr>
          <w:ilvl w:val="0"/>
          <w:numId w:val="5"/>
        </w:numPr>
        <w:spacing w:after="0"/>
      </w:pPr>
      <w:r>
        <w:t>PP1 in the cytoplasm, on the right hand side.</w:t>
      </w:r>
    </w:p>
    <w:p w:rsidR="00FE5778" w:rsidRDefault="00FE5778" w:rsidP="00997C76">
      <w:pPr>
        <w:pStyle w:val="ListParagraph"/>
        <w:numPr>
          <w:ilvl w:val="0"/>
          <w:numId w:val="5"/>
        </w:numPr>
        <w:spacing w:after="0"/>
      </w:pPr>
      <w:r>
        <w:t xml:space="preserve">PP1 which has </w:t>
      </w:r>
      <w:ins w:id="146" w:author="Nasir Ahmad" w:date="2013-08-13T18:51:00Z">
        <w:r w:rsidR="00BA3C62">
          <w:t xml:space="preserve">been transported and has </w:t>
        </w:r>
      </w:ins>
      <w:r>
        <w:t>gone through the sec machinery into the periplasm</w:t>
      </w:r>
      <w:del w:id="147" w:author="Nasir Ahmad" w:date="2013-08-13T18:51:00Z">
        <w:r w:rsidDel="00BA3C62">
          <w:delText>.</w:delText>
        </w:r>
      </w:del>
    </w:p>
    <w:p w:rsidR="00FE5778" w:rsidRDefault="00FE5778" w:rsidP="00997C76">
      <w:pPr>
        <w:pStyle w:val="ListParagraph"/>
        <w:numPr>
          <w:ilvl w:val="0"/>
          <w:numId w:val="5"/>
        </w:numPr>
        <w:spacing w:after="0"/>
      </w:pPr>
      <w:r>
        <w:t>PP1 which has microcystin bound to it – complexes</w:t>
      </w:r>
      <w:del w:id="148" w:author="Nasir Ahmad" w:date="2013-08-13T18:51:00Z">
        <w:r w:rsidDel="00BA3C62">
          <w:delText>.</w:delText>
        </w:r>
      </w:del>
    </w:p>
    <w:p w:rsidR="00FE5778" w:rsidRDefault="00FE5778" w:rsidP="00997C76">
      <w:pPr>
        <w:pStyle w:val="ListParagraph"/>
        <w:numPr>
          <w:ilvl w:val="0"/>
          <w:numId w:val="5"/>
        </w:numPr>
        <w:spacing w:after="0"/>
      </w:pPr>
      <w:proofErr w:type="spellStart"/>
      <w:r>
        <w:t>secB</w:t>
      </w:r>
      <w:proofErr w:type="spellEnd"/>
      <w:r>
        <w:t xml:space="preserve"> proteins in the cytoplasm</w:t>
      </w:r>
      <w:del w:id="149" w:author="Nasir Ahmad" w:date="2013-08-13T18:51:00Z">
        <w:r w:rsidDel="00BA3C62">
          <w:delText>.</w:delText>
        </w:r>
      </w:del>
    </w:p>
    <w:p w:rsidR="00997C76" w:rsidRDefault="00FE5778" w:rsidP="00997C76">
      <w:pPr>
        <w:pStyle w:val="ListParagraph"/>
        <w:numPr>
          <w:ilvl w:val="0"/>
          <w:numId w:val="5"/>
        </w:numPr>
        <w:spacing w:after="0"/>
      </w:pPr>
      <w:r>
        <w:t>Degradation proteins in the periplasm</w:t>
      </w:r>
    </w:p>
    <w:p w:rsidR="00997C76" w:rsidRDefault="00997C76" w:rsidP="00997C76">
      <w:pPr>
        <w:pStyle w:val="ListParagraph"/>
        <w:spacing w:after="0"/>
      </w:pPr>
    </w:p>
    <w:p w:rsidR="00997C76" w:rsidRDefault="00997C76" w:rsidP="00997C76">
      <w:pPr>
        <w:pStyle w:val="ListParagraph"/>
        <w:numPr>
          <w:ilvl w:val="0"/>
          <w:numId w:val="14"/>
        </w:numPr>
        <w:spacing w:after="0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62230</wp:posOffset>
            </wp:positionV>
            <wp:extent cx="2438400" cy="21145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76">
        <w:rPr>
          <w:b/>
        </w:rPr>
        <w:t>Graph</w:t>
      </w:r>
    </w:p>
    <w:p w:rsidR="00FE5778" w:rsidRPr="00997C76" w:rsidRDefault="00FE5778" w:rsidP="00997C76">
      <w:pPr>
        <w:pStyle w:val="ListParagraph"/>
        <w:spacing w:after="0"/>
        <w:ind w:left="360"/>
        <w:rPr>
          <w:b/>
        </w:rPr>
      </w:pPr>
      <w:del w:id="150" w:author="Nasir Ahmad" w:date="2013-08-13T18:52:00Z">
        <w:r w:rsidRPr="00997C76" w:rsidDel="00BA3C62">
          <w:rPr>
            <w:b/>
          </w:rPr>
          <w:delText>.</w:delText>
        </w:r>
      </w:del>
    </w:p>
    <w:p w:rsidR="00FE5778" w:rsidRDefault="00F808F2" w:rsidP="00997C76">
      <w:pPr>
        <w:spacing w:after="0"/>
      </w:pPr>
      <w:r>
        <w:lastRenderedPageBreak/>
        <w:t>The graph allows us to view the number of microcystin versus the number of PP1. PP1 is represented by a red line and microcystin by a blue line.</w:t>
      </w:r>
    </w:p>
    <w:p w:rsidR="009C20B4" w:rsidRDefault="009C20B4" w:rsidP="00997C76">
      <w:pPr>
        <w:spacing w:after="0"/>
      </w:pPr>
    </w:p>
    <w:p w:rsidR="008469E6" w:rsidRDefault="008469E6" w:rsidP="00997C76">
      <w:pPr>
        <w:spacing w:after="0"/>
      </w:pPr>
    </w:p>
    <w:p w:rsidR="008469E6" w:rsidRDefault="008469E6" w:rsidP="00997C76">
      <w:pPr>
        <w:spacing w:after="0"/>
      </w:pPr>
    </w:p>
    <w:p w:rsidR="008469E6" w:rsidRDefault="008469E6" w:rsidP="00997C76">
      <w:pPr>
        <w:spacing w:after="0"/>
      </w:pPr>
    </w:p>
    <w:p w:rsidR="008469E6" w:rsidRDefault="008469E6" w:rsidP="00997C76">
      <w:pPr>
        <w:spacing w:after="0"/>
      </w:pPr>
    </w:p>
    <w:p w:rsidR="008469E6" w:rsidRDefault="008469E6" w:rsidP="00997C76">
      <w:pPr>
        <w:spacing w:after="0"/>
      </w:pPr>
    </w:p>
    <w:p w:rsidR="00452E86" w:rsidRDefault="008469E6" w:rsidP="008469E6">
      <w:pPr>
        <w:spacing w:after="0" w:line="240" w:lineRule="auto"/>
        <w:rPr>
          <w:b/>
          <w:i/>
        </w:rPr>
      </w:pPr>
      <w:proofErr w:type="gramStart"/>
      <w:r>
        <w:rPr>
          <w:b/>
        </w:rPr>
        <w:t>Model  2</w:t>
      </w:r>
      <w:proofErr w:type="gramEnd"/>
      <w:ins w:id="151" w:author="Nasir Ahmad" w:date="2013-08-13T17:54:00Z">
        <w:r>
          <w:rPr>
            <w:b/>
          </w:rPr>
          <w:t xml:space="preserve"> – </w:t>
        </w:r>
      </w:ins>
      <w:r>
        <w:rPr>
          <w:b/>
        </w:rPr>
        <w:t>Tat</w:t>
      </w:r>
      <w:ins w:id="152" w:author="Nasir Ahmad" w:date="2013-08-13T17:54:00Z">
        <w:r>
          <w:rPr>
            <w:b/>
          </w:rPr>
          <w:t xml:space="preserve"> System in E. </w:t>
        </w:r>
        <w:r w:rsidR="007E0BBF" w:rsidRPr="007E0BBF">
          <w:rPr>
            <w:b/>
            <w:i/>
            <w:rPrChange w:id="153" w:author="Nasir Ahmad" w:date="2013-08-13T17:54:00Z">
              <w:rPr>
                <w:b/>
              </w:rPr>
            </w:rPrChange>
          </w:rPr>
          <w:t>coli</w:t>
        </w:r>
      </w:ins>
    </w:p>
    <w:p w:rsidR="008469E6" w:rsidRDefault="007E0BBF" w:rsidP="008469E6">
      <w:pPr>
        <w:spacing w:after="0" w:line="240" w:lineRule="auto"/>
        <w:rPr>
          <w:ins w:id="154" w:author="Nasir Ahmad" w:date="2013-08-13T17:54:00Z"/>
          <w:b/>
        </w:rPr>
      </w:pPr>
      <w:del w:id="155" w:author="Nasir Ahmad" w:date="2013-08-13T17:54:00Z">
        <w:r w:rsidRPr="007E0BBF">
          <w:rPr>
            <w:b/>
            <w:rPrChange w:id="156" w:author="Nasir Ahmad" w:date="2013-08-13T17:54:00Z">
              <w:rPr/>
            </w:rPrChange>
          </w:rPr>
          <w:delText xml:space="preserve">, </w:delText>
        </w:r>
      </w:del>
    </w:p>
    <w:p w:rsidR="00452E86" w:rsidRDefault="00452E86" w:rsidP="00452E86">
      <w:pPr>
        <w:spacing w:after="0" w:line="240" w:lineRule="auto"/>
      </w:pPr>
      <w:ins w:id="157" w:author="Nasir Ahmad" w:date="2013-08-13T17:55:00Z">
        <w:r>
          <w:t>Within this model,</w:t>
        </w:r>
      </w:ins>
      <w:del w:id="158" w:author="Nasir Ahmad" w:date="2013-08-13T17:55:00Z">
        <w:r w:rsidDel="00D17A60">
          <w:delText xml:space="preserve">sec system in </w:delText>
        </w:r>
        <w:r w:rsidRPr="00172F36" w:rsidDel="00D17A60">
          <w:rPr>
            <w:i/>
          </w:rPr>
          <w:delText>E. coli</w:delText>
        </w:r>
      </w:del>
      <w:del w:id="159" w:author="Nasir Ahmad" w:date="2013-08-13T17:53:00Z">
        <w:r w:rsidDel="00D17A60">
          <w:delText>,</w:delText>
        </w:r>
      </w:del>
      <w:del w:id="160" w:author="Nasir Ahmad" w:date="2013-08-13T17:55:00Z">
        <w:r w:rsidDel="00D17A60">
          <w:delText xml:space="preserve"> shows</w:delText>
        </w:r>
      </w:del>
      <w:r>
        <w:t xml:space="preserve"> a s</w:t>
      </w:r>
      <w:r w:rsidR="00CE33A8">
        <w:t>cenario of our E. coli bacterial mop</w:t>
      </w:r>
      <w:r>
        <w:t xml:space="preserve"> which utilised the twin-argin</w:t>
      </w:r>
      <w:r w:rsidR="003D7212">
        <w:t>ine translocation (tat) pathway</w:t>
      </w:r>
      <w:r>
        <w:t xml:space="preserve"> </w:t>
      </w:r>
      <w:ins w:id="161" w:author="Nasir Ahmad" w:date="2013-08-13T17:55:00Z">
        <w:r>
          <w:t xml:space="preserve">was </w:t>
        </w:r>
        <w:r w:rsidRPr="00D17A60">
          <w:t>analysed</w:t>
        </w:r>
      </w:ins>
      <w:r w:rsidR="00CE33A8">
        <w:t>.</w:t>
      </w:r>
      <w:del w:id="162" w:author="Nasir Ahmad" w:date="2013-08-13T17:56:00Z">
        <w:r w:rsidR="007E0BBF" w:rsidRPr="007E0BBF">
          <w:rPr>
            <w:rPrChange w:id="163" w:author="Nasir Ahmad" w:date="2013-08-13T17:56:00Z">
              <w:rPr>
                <w:b/>
              </w:rPr>
            </w:rPrChange>
          </w:rPr>
          <w:delText xml:space="preserve">(make image) </w:delText>
        </w:r>
      </w:del>
      <w:r w:rsidR="00CE33A8">
        <w:t xml:space="preserve"> This system</w:t>
      </w:r>
      <w:ins w:id="164" w:author="Nasir Ahmad" w:date="2013-08-13T17:56:00Z">
        <w:r>
          <w:t xml:space="preserve"> </w:t>
        </w:r>
      </w:ins>
      <w:r w:rsidRPr="00D17A60">
        <w:t>includ</w:t>
      </w:r>
      <w:ins w:id="165" w:author="Nasir Ahmad" w:date="2013-08-13T17:56:00Z">
        <w:r>
          <w:t>ed</w:t>
        </w:r>
      </w:ins>
      <w:del w:id="166" w:author="Nasir Ahmad" w:date="2013-08-13T17:56:00Z">
        <w:r w:rsidRPr="00D17A60" w:rsidDel="00D17A60">
          <w:delText>ing</w:delText>
        </w:r>
      </w:del>
      <w:r>
        <w:t xml:space="preserve"> </w:t>
      </w:r>
      <w:ins w:id="167" w:author="Nasir Ahmad" w:date="2013-08-13T17:56:00Z">
        <w:r>
          <w:t xml:space="preserve"> </w:t>
        </w:r>
      </w:ins>
      <w:r>
        <w:t>the cytopla</w:t>
      </w:r>
      <w:r w:rsidR="001564E9">
        <w:t>sm, inner &amp; outer membranes,</w:t>
      </w:r>
      <w:r>
        <w:t xml:space="preserve"> </w:t>
      </w:r>
      <w:ins w:id="168" w:author="Nasir Ahmad" w:date="2013-08-13T17:56:00Z">
        <w:r>
          <w:t xml:space="preserve">the </w:t>
        </w:r>
      </w:ins>
      <w:r>
        <w:t>periplasm</w:t>
      </w:r>
      <w:r w:rsidR="00CE33A8">
        <w:t>, and the extracellular</w:t>
      </w:r>
      <w:r w:rsidR="001564E9">
        <w:t xml:space="preserve"> medium</w:t>
      </w:r>
      <w:r>
        <w:t xml:space="preserve">. Fig 2 shows how the world is set up and what the different agents represent. </w:t>
      </w:r>
    </w:p>
    <w:p w:rsidR="00CE33A8" w:rsidRDefault="00CE33A8" w:rsidP="00452E86">
      <w:pPr>
        <w:spacing w:after="0" w:line="240" w:lineRule="auto"/>
      </w:pPr>
    </w:p>
    <w:p w:rsidR="00CE33A8" w:rsidRDefault="00CE33A8" w:rsidP="00452E86">
      <w:pPr>
        <w:spacing w:after="0" w:line="240" w:lineRule="auto"/>
      </w:pPr>
    </w:p>
    <w:p w:rsidR="00CE33A8" w:rsidRDefault="00CE33A8" w:rsidP="00452E86">
      <w:pPr>
        <w:spacing w:after="0" w:line="240" w:lineRule="auto"/>
      </w:pPr>
    </w:p>
    <w:p w:rsidR="00452E86" w:rsidRDefault="00CE33A8" w:rsidP="00452E86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510898BD" wp14:editId="51D85A88">
            <wp:extent cx="5724525" cy="43434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3A8" w:rsidRDefault="00CE33A8" w:rsidP="00452E86">
      <w:pPr>
        <w:spacing w:after="0" w:line="240" w:lineRule="auto"/>
      </w:pPr>
    </w:p>
    <w:p w:rsidR="00CE33A8" w:rsidRDefault="00CE33A8" w:rsidP="00452E86">
      <w:pPr>
        <w:spacing w:after="0" w:line="240" w:lineRule="auto"/>
      </w:pPr>
    </w:p>
    <w:p w:rsidR="00CE33A8" w:rsidRDefault="00CE33A8" w:rsidP="00452E86">
      <w:pPr>
        <w:spacing w:after="0" w:line="240" w:lineRule="auto"/>
      </w:pPr>
    </w:p>
    <w:p w:rsidR="00452E86" w:rsidRDefault="001564E9" w:rsidP="00452E86">
      <w:pPr>
        <w:spacing w:after="0" w:line="240" w:lineRule="auto"/>
      </w:pPr>
      <w:r>
        <w:t>Similar to model 1, w</w:t>
      </w:r>
      <w:r w:rsidR="00452E86">
        <w:t xml:space="preserve">e have several mechanisms in place in order to </w:t>
      </w:r>
      <w:ins w:id="169" w:author="Nasir Ahmad" w:date="2013-08-13T17:57:00Z">
        <w:r w:rsidR="00452E86">
          <w:t xml:space="preserve">accurately </w:t>
        </w:r>
      </w:ins>
      <w:r w:rsidR="00452E86">
        <w:t>simulate</w:t>
      </w:r>
      <w:del w:id="170" w:author="Nasir Ahmad" w:date="2013-08-13T17:57:00Z">
        <w:r w:rsidR="00452E86" w:rsidDel="00D17A60">
          <w:delText xml:space="preserve"> accuracy</w:delText>
        </w:r>
      </w:del>
      <w:r w:rsidR="00452E86">
        <w:t xml:space="preserve"> </w:t>
      </w:r>
      <w:ins w:id="171" w:author="Nasir Ahmad" w:date="2013-08-13T17:58:00Z">
        <w:r w:rsidR="00452E86">
          <w:t xml:space="preserve">the operation of </w:t>
        </w:r>
      </w:ins>
      <w:del w:id="172" w:author="Nasir Ahmad" w:date="2013-08-13T17:58:00Z">
        <w:r w:rsidR="00452E86" w:rsidDel="00D17A60">
          <w:delText xml:space="preserve">of </w:delText>
        </w:r>
      </w:del>
      <w:r w:rsidR="00452E86">
        <w:t>our bacterial mop. These come in the form of:</w:t>
      </w:r>
    </w:p>
    <w:p w:rsidR="00452E86" w:rsidRDefault="00452E86" w:rsidP="00452E86">
      <w:pPr>
        <w:pStyle w:val="ListParagraph"/>
        <w:numPr>
          <w:ilvl w:val="0"/>
          <w:numId w:val="15"/>
        </w:numPr>
        <w:spacing w:after="0" w:line="240" w:lineRule="auto"/>
      </w:pPr>
      <w:r>
        <w:t>Sliders</w:t>
      </w:r>
    </w:p>
    <w:p w:rsidR="00452E86" w:rsidRDefault="00452E86" w:rsidP="00452E86">
      <w:pPr>
        <w:pStyle w:val="ListParagraph"/>
        <w:numPr>
          <w:ilvl w:val="0"/>
          <w:numId w:val="15"/>
        </w:numPr>
        <w:spacing w:after="0" w:line="240" w:lineRule="auto"/>
      </w:pPr>
      <w:r>
        <w:t>Switches</w:t>
      </w:r>
    </w:p>
    <w:p w:rsidR="00452E86" w:rsidRDefault="00452E86" w:rsidP="00452E86">
      <w:pPr>
        <w:pStyle w:val="ListParagraph"/>
        <w:numPr>
          <w:ilvl w:val="0"/>
          <w:numId w:val="15"/>
        </w:numPr>
        <w:spacing w:after="0" w:line="240" w:lineRule="auto"/>
      </w:pPr>
      <w:r>
        <w:t>Input Controls</w:t>
      </w:r>
    </w:p>
    <w:p w:rsidR="00452E86" w:rsidRDefault="00452E86" w:rsidP="00452E86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Counters</w:t>
      </w:r>
    </w:p>
    <w:p w:rsidR="00452E86" w:rsidRDefault="00452E86" w:rsidP="00452E86">
      <w:pPr>
        <w:pStyle w:val="ListParagraph"/>
        <w:numPr>
          <w:ilvl w:val="0"/>
          <w:numId w:val="15"/>
        </w:numPr>
        <w:spacing w:after="0" w:line="240" w:lineRule="auto"/>
      </w:pPr>
      <w:r>
        <w:t>Graphs</w:t>
      </w:r>
    </w:p>
    <w:p w:rsidR="00452E86" w:rsidRDefault="00452E86" w:rsidP="00452E86">
      <w:pPr>
        <w:spacing w:after="0" w:line="240" w:lineRule="auto"/>
      </w:pPr>
    </w:p>
    <w:p w:rsidR="003D7212" w:rsidRDefault="003D7212" w:rsidP="00452E86">
      <w:pPr>
        <w:spacing w:after="0" w:line="240" w:lineRule="auto"/>
      </w:pPr>
    </w:p>
    <w:p w:rsidR="00D96492" w:rsidRDefault="00D96492" w:rsidP="00452E86">
      <w:pPr>
        <w:spacing w:after="0" w:line="240" w:lineRule="auto"/>
      </w:pPr>
    </w:p>
    <w:p w:rsidR="00452E86" w:rsidRDefault="00452E86" w:rsidP="00452E8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 w:rsidRPr="00452E86">
        <w:rPr>
          <w:b/>
        </w:rPr>
        <w:t>Sliders</w:t>
      </w:r>
    </w:p>
    <w:p w:rsidR="00452E86" w:rsidRPr="00D96492" w:rsidRDefault="00452E86" w:rsidP="00D96492">
      <w:pPr>
        <w:spacing w:after="0" w:line="240" w:lineRule="auto"/>
        <w:rPr>
          <w:b/>
        </w:rPr>
      </w:pPr>
    </w:p>
    <w:p w:rsidR="00D96492" w:rsidRPr="00E31E1D" w:rsidRDefault="00D96492" w:rsidP="00452E86">
      <w:pPr>
        <w:pStyle w:val="ListParagraph"/>
        <w:spacing w:after="0" w:line="240" w:lineRule="auto"/>
        <w:rPr>
          <w:b/>
        </w:rPr>
      </w:pPr>
    </w:p>
    <w:p w:rsidR="00452E86" w:rsidRPr="00E31E1D" w:rsidRDefault="00452E86" w:rsidP="00452E86">
      <w:pPr>
        <w:spacing w:after="0" w:line="240" w:lineRule="auto"/>
        <w:ind w:firstLine="720"/>
        <w:rPr>
          <w:u w:val="single"/>
        </w:rPr>
      </w:pPr>
      <w:proofErr w:type="spellStart"/>
      <w:r w:rsidRPr="00E31E1D">
        <w:t>i</w:t>
      </w:r>
      <w:proofErr w:type="spellEnd"/>
      <w:r w:rsidRPr="00E31E1D">
        <w:t>.</w:t>
      </w:r>
      <w:r>
        <w:rPr>
          <w:u w:val="single"/>
        </w:rPr>
        <w:t xml:space="preserve"> </w:t>
      </w:r>
      <w:r w:rsidRPr="00E31E1D">
        <w:rPr>
          <w:u w:val="single"/>
        </w:rPr>
        <w:t>PP1 production</w:t>
      </w:r>
    </w:p>
    <w:p w:rsidR="00452E86" w:rsidRDefault="00452E86" w:rsidP="00452E86">
      <w:pPr>
        <w:pStyle w:val="ListParagraph"/>
        <w:spacing w:after="0" w:line="240" w:lineRule="auto"/>
        <w:rPr>
          <w:ins w:id="173" w:author="Nasir Ahmad" w:date="2013-08-13T18:28:00Z"/>
        </w:rPr>
      </w:pPr>
      <w:r>
        <w:t xml:space="preserve">PP1 can be produced at a </w:t>
      </w:r>
      <w:ins w:id="174" w:author="Nasir Ahmad" w:date="2013-08-13T17:58:00Z">
        <w:r>
          <w:t>user-</w:t>
        </w:r>
      </w:ins>
      <w:r>
        <w:t>chosen rate from the right</w:t>
      </w:r>
      <w:ins w:id="175" w:author="Nasir Ahmad" w:date="2013-08-13T18:23:00Z">
        <w:r>
          <w:t>-</w:t>
        </w:r>
      </w:ins>
      <w:del w:id="176" w:author="Nasir Ahmad" w:date="2013-08-13T18:23:00Z">
        <w:r w:rsidDel="00A9026A">
          <w:delText xml:space="preserve"> hand </w:delText>
        </w:r>
      </w:del>
      <w:r>
        <w:t>side</w:t>
      </w:r>
      <w:ins w:id="177" w:author="Nasir Ahmad" w:date="2013-08-13T18:23:00Z">
        <w:r>
          <w:t xml:space="preserve"> of the world</w:t>
        </w:r>
      </w:ins>
      <w:r>
        <w:t xml:space="preserve"> (</w:t>
      </w:r>
      <w:r w:rsidRPr="009A0B51">
        <w:rPr>
          <w:color w:val="C0504D" w:themeColor="accent2"/>
        </w:rPr>
        <w:t xml:space="preserve">PP1-production </w:t>
      </w:r>
      <w:r w:rsidRPr="000A4116">
        <w:t>slider</w:t>
      </w:r>
      <w:r>
        <w:t>)</w:t>
      </w:r>
      <w:ins w:id="178" w:author="Nasir Ahmad" w:date="2013-08-13T18:23:00Z">
        <w:r>
          <w:t>.</w:t>
        </w:r>
      </w:ins>
      <w:del w:id="179" w:author="Nasir Ahmad" w:date="2013-08-13T18:23:00Z">
        <w:r w:rsidDel="00A9026A">
          <w:delText>,</w:delText>
        </w:r>
      </w:del>
      <w:r>
        <w:t xml:space="preserve"> </w:t>
      </w:r>
      <w:ins w:id="180" w:author="Nasir Ahmad" w:date="2013-08-13T18:23:00Z">
        <w:r>
          <w:t>T</w:t>
        </w:r>
      </w:ins>
      <w:del w:id="181" w:author="Nasir Ahmad" w:date="2013-08-13T18:23:00Z">
        <w:r w:rsidDel="00A9026A">
          <w:delText>t</w:delText>
        </w:r>
      </w:del>
      <w:r>
        <w:t xml:space="preserve">his is </w:t>
      </w:r>
      <w:ins w:id="182" w:author="Nasir Ahmad" w:date="2013-08-13T18:06:00Z">
        <w:r>
          <w:t>in simulation of</w:t>
        </w:r>
      </w:ins>
      <w:del w:id="183" w:author="Nasir Ahmad" w:date="2013-08-13T18:06:00Z">
        <w:r w:rsidDel="0033675A">
          <w:delText>to show</w:delText>
        </w:r>
      </w:del>
      <w:r>
        <w:t xml:space="preserve"> PP1 from the rest of the cell entering our specific segment</w:t>
      </w:r>
      <w:del w:id="184" w:author="Nasir Ahmad" w:date="2013-08-13T18:07:00Z">
        <w:r w:rsidDel="0033675A">
          <w:delText xml:space="preserve"> of the cell</w:delText>
        </w:r>
      </w:del>
      <w:r>
        <w:t>.</w:t>
      </w:r>
      <w:ins w:id="185" w:author="Nasir Ahmad" w:date="2013-08-13T18:23:00Z">
        <w:r>
          <w:t xml:space="preserve"> Continuing this simulation, PP1 which encounters the right wall of the world is lost to the </w:t>
        </w:r>
      </w:ins>
      <w:ins w:id="186" w:author="Nasir Ahmad" w:date="2013-08-13T18:24:00Z">
        <w:r>
          <w:t>rest of the cell and so is removed in the simulation.</w:t>
        </w:r>
      </w:ins>
      <w:r>
        <w:t xml:space="preserve"> </w:t>
      </w:r>
    </w:p>
    <w:p w:rsidR="00452E86" w:rsidRDefault="00452E86" w:rsidP="00452E86">
      <w:pPr>
        <w:pStyle w:val="ListParagraph"/>
        <w:spacing w:after="0" w:line="240" w:lineRule="auto"/>
      </w:pPr>
      <w:del w:id="187" w:author="Nasir Ahmad" w:date="2013-08-13T18:24:00Z">
        <w:r w:rsidDel="00A9026A">
          <w:delText xml:space="preserve">Furthermore, PP1 can leave from the right hand side also. </w:delText>
        </w:r>
      </w:del>
      <w:ins w:id="188" w:author="Nasir Ahmad" w:date="2013-08-13T18:24:00Z">
        <w:r>
          <w:t>Although a similar system could be implemented for PP1 which encounters the upper and lower walls</w:t>
        </w:r>
      </w:ins>
      <w:ins w:id="189" w:author="Nasir Ahmad" w:date="2013-08-13T18:25:00Z">
        <w:r>
          <w:t>, we can simply assume that an equal number of molecules are lost to an equivalent segment above/below as enter the current segment. Thus,</w:t>
        </w:r>
      </w:ins>
      <w:del w:id="190" w:author="Nasir Ahmad" w:date="2013-08-13T18:24:00Z">
        <w:r w:rsidDel="00A9026A">
          <w:delText>However</w:delText>
        </w:r>
      </w:del>
      <w:r>
        <w:t xml:space="preserve"> if </w:t>
      </w:r>
      <w:ins w:id="191" w:author="Nasir Ahmad" w:date="2013-08-13T18:25:00Z">
        <w:r>
          <w:t>a molecule</w:t>
        </w:r>
      </w:ins>
      <w:ins w:id="192" w:author="Nasir Ahmad" w:date="2013-08-13T18:26:00Z">
        <w:r>
          <w:t xml:space="preserve"> of any kind</w:t>
        </w:r>
      </w:ins>
      <w:del w:id="193" w:author="Nasir Ahmad" w:date="2013-08-13T18:25:00Z">
        <w:r w:rsidDel="00A9026A">
          <w:delText>it</w:delText>
        </w:r>
      </w:del>
      <w:ins w:id="194" w:author="Nasir Ahmad" w:date="2013-08-13T18:25:00Z">
        <w:r>
          <w:t xml:space="preserve"> encounters the top/bottom wall</w:t>
        </w:r>
      </w:ins>
      <w:del w:id="195" w:author="Nasir Ahmad" w:date="2013-08-13T18:25:00Z">
        <w:r w:rsidDel="00A9026A">
          <w:delText xml:space="preserve"> leaves from the top right</w:delText>
        </w:r>
      </w:del>
      <w:del w:id="196" w:author="Nasir Ahmad" w:date="2013-08-13T18:26:00Z">
        <w:r w:rsidDel="00A9026A">
          <w:delText>, for example,</w:delText>
        </w:r>
      </w:del>
      <w:r>
        <w:t xml:space="preserve"> it will </w:t>
      </w:r>
      <w:ins w:id="197" w:author="Nasir Ahmad" w:date="2013-08-13T18:26:00Z">
        <w:r>
          <w:t>re-</w:t>
        </w:r>
      </w:ins>
      <w:r>
        <w:t>appear</w:t>
      </w:r>
      <w:ins w:id="198" w:author="Nasir Ahmad" w:date="2013-08-13T18:28:00Z">
        <w:r>
          <w:t xml:space="preserve"> at</w:t>
        </w:r>
      </w:ins>
      <w:ins w:id="199" w:author="Nasir Ahmad" w:date="2013-08-13T18:27:00Z">
        <w:r>
          <w:t xml:space="preserve"> the opposite wall (bottom</w:t>
        </w:r>
      </w:ins>
      <w:ins w:id="200" w:author="Nasir Ahmad" w:date="2013-08-13T18:28:00Z">
        <w:r>
          <w:t>/</w:t>
        </w:r>
      </w:ins>
      <w:ins w:id="201" w:author="Nasir Ahmad" w:date="2013-08-13T18:27:00Z">
        <w:r>
          <w:t>top respectively)</w:t>
        </w:r>
      </w:ins>
      <w:r>
        <w:t>.</w:t>
      </w:r>
    </w:p>
    <w:p w:rsidR="00452E86" w:rsidRPr="00E31E1D" w:rsidRDefault="00452E86" w:rsidP="00452E86">
      <w:pPr>
        <w:pStyle w:val="ListParagraph"/>
        <w:spacing w:after="0" w:line="240" w:lineRule="auto"/>
        <w:rPr>
          <w:ins w:id="202" w:author="Nasir Ahmad" w:date="2013-08-13T18:29:00Z"/>
          <w:u w:val="single"/>
        </w:rPr>
      </w:pPr>
      <w:del w:id="203" w:author="Nasir Ahmad" w:date="2013-08-13T18:27:00Z">
        <w:r w:rsidRPr="00E31E1D" w:rsidDel="00A9026A">
          <w:delText xml:space="preserve"> </w:delText>
        </w:r>
      </w:del>
      <w:del w:id="204" w:author="Nasir Ahmad" w:date="2013-08-13T18:26:00Z">
        <w:r w:rsidRPr="00E31E1D" w:rsidDel="00A9026A">
          <w:delText>in the bottom rig</w:delText>
        </w:r>
      </w:del>
      <w:r w:rsidRPr="00E31E1D">
        <w:t>ii.</w:t>
      </w:r>
      <w:r>
        <w:t xml:space="preserve"> </w:t>
      </w:r>
      <w:r w:rsidRPr="00E31E1D">
        <w:rPr>
          <w:u w:val="single"/>
        </w:rPr>
        <w:t>Initial-PP1</w:t>
      </w:r>
    </w:p>
    <w:p w:rsidR="00452E86" w:rsidDel="00A9026A" w:rsidRDefault="00452E86" w:rsidP="00452E86">
      <w:pPr>
        <w:pStyle w:val="ListParagraph"/>
        <w:spacing w:after="0" w:line="240" w:lineRule="auto"/>
        <w:rPr>
          <w:del w:id="205" w:author="Nasir Ahmad" w:date="2013-08-13T18:29:00Z"/>
        </w:rPr>
      </w:pPr>
      <w:del w:id="206" w:author="Nasir Ahmad" w:date="2013-08-13T18:28:00Z">
        <w:r w:rsidDel="00A9026A">
          <w:delText xml:space="preserve"> This is to represent if one PP1 leaves this part of the cell, another will probably enter from the rest of the cell.</w:delText>
        </w:r>
      </w:del>
    </w:p>
    <w:p w:rsidR="00452E86" w:rsidRDefault="00452E86" w:rsidP="00452E86">
      <w:pPr>
        <w:pStyle w:val="ListParagraph"/>
        <w:spacing w:after="0" w:line="240" w:lineRule="auto"/>
      </w:pPr>
      <w:r>
        <w:t xml:space="preserve">The number of PP1 setup initially in the cytoplasm is controlled by the </w:t>
      </w:r>
      <w:r w:rsidRPr="00A9026A">
        <w:rPr>
          <w:color w:val="C0504D" w:themeColor="accent2"/>
        </w:rPr>
        <w:t xml:space="preserve">initial-PP1 </w:t>
      </w:r>
      <w:r w:rsidRPr="000A4116">
        <w:t>slider,</w:t>
      </w:r>
      <w:r>
        <w:t xml:space="preserve"> these are then placed at</w:t>
      </w:r>
      <w:ins w:id="207" w:author="Nasir Ahmad" w:date="2013-08-13T18:29:00Z">
        <w:r>
          <w:t xml:space="preserve"> a set of</w:t>
        </w:r>
      </w:ins>
      <w:r>
        <w:t xml:space="preserve"> random</w:t>
      </w:r>
      <w:ins w:id="208" w:author="Nasir Ahmad" w:date="2013-08-13T18:29:00Z">
        <w:r>
          <w:t xml:space="preserve"> co-ordinates inside the cytoplasm</w:t>
        </w:r>
      </w:ins>
      <w:r>
        <w:t>.</w:t>
      </w:r>
    </w:p>
    <w:p w:rsidR="00452E86" w:rsidRDefault="00452E86" w:rsidP="00452E86">
      <w:pPr>
        <w:pStyle w:val="ListParagraph"/>
        <w:spacing w:after="0" w:line="240" w:lineRule="auto"/>
        <w:rPr>
          <w:u w:val="single"/>
        </w:rPr>
      </w:pPr>
      <w:r w:rsidRPr="00E31E1D">
        <w:t>iii.</w:t>
      </w:r>
      <w:r>
        <w:t xml:space="preserve"> </w:t>
      </w:r>
      <w:proofErr w:type="spellStart"/>
      <w:r w:rsidR="006A3735">
        <w:rPr>
          <w:u w:val="single"/>
        </w:rPr>
        <w:t>tatA</w:t>
      </w:r>
      <w:proofErr w:type="spellEnd"/>
      <w:r w:rsidR="006A3735">
        <w:rPr>
          <w:u w:val="single"/>
        </w:rPr>
        <w:t>-number</w:t>
      </w:r>
    </w:p>
    <w:p w:rsidR="001564E9" w:rsidRDefault="001564E9" w:rsidP="001564E9">
      <w:pPr>
        <w:pStyle w:val="ListParagraph"/>
        <w:spacing w:after="0" w:line="240" w:lineRule="auto"/>
      </w:pPr>
      <w:r>
        <w:t xml:space="preserve">The initial number of </w:t>
      </w:r>
      <w:proofErr w:type="spellStart"/>
      <w:r>
        <w:t>tatA</w:t>
      </w:r>
      <w:proofErr w:type="spellEnd"/>
      <w:r>
        <w:t xml:space="preserve"> proteins</w:t>
      </w:r>
      <w:ins w:id="209" w:author="Nasir Ahmad" w:date="2013-08-13T18:31:00Z">
        <w:r>
          <w:t xml:space="preserve"> (</w:t>
        </w:r>
      </w:ins>
      <w:del w:id="210" w:author="Nasir Ahmad" w:date="2013-08-13T18:31:00Z">
        <w:r w:rsidDel="00A9026A">
          <w:delText xml:space="preserve">, which are </w:delText>
        </w:r>
      </w:del>
      <w:r>
        <w:t>shown as yellow triangles</w:t>
      </w:r>
      <w:del w:id="211" w:author="Nasir Ahmad" w:date="2013-08-13T18:31:00Z">
        <w:r w:rsidDel="00A9026A">
          <w:delText>,</w:delText>
        </w:r>
      </w:del>
      <w:ins w:id="212" w:author="Nasir Ahmad" w:date="2013-08-13T18:31:00Z">
        <w:r>
          <w:t>)</w:t>
        </w:r>
      </w:ins>
      <w:r>
        <w:t xml:space="preserve"> can be controlled by the </w:t>
      </w:r>
      <w:proofErr w:type="spellStart"/>
      <w:r>
        <w:rPr>
          <w:color w:val="C0504D" w:themeColor="accent2"/>
        </w:rPr>
        <w:t>tatA</w:t>
      </w:r>
      <w:proofErr w:type="spellEnd"/>
      <w:r>
        <w:rPr>
          <w:color w:val="C0504D" w:themeColor="accent2"/>
        </w:rPr>
        <w:t>-number</w:t>
      </w:r>
      <w:r w:rsidRPr="009A0B51">
        <w:rPr>
          <w:color w:val="C0504D" w:themeColor="accent2"/>
        </w:rPr>
        <w:t xml:space="preserve"> </w:t>
      </w:r>
      <w:r w:rsidRPr="000A4116">
        <w:t>slider.</w:t>
      </w:r>
      <w:r>
        <w:t xml:space="preserve">  PP1 must bind to these proteins in the inner membrane before they are allowed to enter the periplasm through the </w:t>
      </w:r>
      <w:proofErr w:type="spellStart"/>
      <w:r>
        <w:t>tatB</w:t>
      </w:r>
      <w:proofErr w:type="spellEnd"/>
      <w:r>
        <w:t>-C complexes.</w:t>
      </w:r>
    </w:p>
    <w:p w:rsidR="001564E9" w:rsidRDefault="001564E9" w:rsidP="001564E9">
      <w:pPr>
        <w:pStyle w:val="ListParagraph"/>
        <w:spacing w:after="0" w:line="240" w:lineRule="auto"/>
      </w:pPr>
      <w:r>
        <w:t xml:space="preserve">The </w:t>
      </w:r>
      <w:proofErr w:type="spellStart"/>
      <w:r>
        <w:t>tatA</w:t>
      </w:r>
      <w:proofErr w:type="spellEnd"/>
      <w:r>
        <w:t xml:space="preserve"> proteins cannot enter any other part of the cell other than the inner membrane.</w:t>
      </w:r>
    </w:p>
    <w:p w:rsidR="00452E86" w:rsidRPr="00E31E1D" w:rsidRDefault="00452E86" w:rsidP="00452E86">
      <w:pPr>
        <w:pStyle w:val="ListParagraph"/>
        <w:spacing w:after="0" w:line="240" w:lineRule="auto"/>
        <w:rPr>
          <w:u w:val="single"/>
        </w:rPr>
      </w:pPr>
      <w:r w:rsidRPr="00E31E1D">
        <w:t>iv.</w:t>
      </w:r>
      <w:r>
        <w:t xml:space="preserve"> </w:t>
      </w:r>
      <w:r w:rsidRPr="00E31E1D">
        <w:rPr>
          <w:u w:val="single"/>
        </w:rPr>
        <w:t>gate-size &amp; gate-number</w:t>
      </w:r>
    </w:p>
    <w:p w:rsidR="00452E86" w:rsidRDefault="001564E9" w:rsidP="00452E86">
      <w:pPr>
        <w:pStyle w:val="ListParagraph"/>
        <w:spacing w:after="0" w:line="240" w:lineRule="auto"/>
      </w:pPr>
      <w:r>
        <w:t xml:space="preserve">The </w:t>
      </w:r>
      <w:proofErr w:type="spellStart"/>
      <w:r>
        <w:t>tatB</w:t>
      </w:r>
      <w:proofErr w:type="spellEnd"/>
      <w:r>
        <w:t>-C complexes</w:t>
      </w:r>
      <w:r w:rsidR="00452E86">
        <w:t xml:space="preserve"> have various alteration</w:t>
      </w:r>
      <w:r>
        <w:t>s</w:t>
      </w:r>
      <w:r w:rsidR="00452E86">
        <w:t xml:space="preserve"> which can be made to them. The </w:t>
      </w:r>
      <w:r w:rsidR="00452E86" w:rsidRPr="009A0B51">
        <w:rPr>
          <w:color w:val="C0504D" w:themeColor="accent2"/>
        </w:rPr>
        <w:t xml:space="preserve">gate-size </w:t>
      </w:r>
      <w:r w:rsidR="00452E86" w:rsidRPr="000A4116">
        <w:t>slider</w:t>
      </w:r>
      <w:r>
        <w:t xml:space="preserve"> decides how wide each complex</w:t>
      </w:r>
      <w:r w:rsidR="00452E86">
        <w:t xml:space="preserve"> is</w:t>
      </w:r>
      <w:ins w:id="213" w:author="Nasir Ahmad" w:date="2013-08-13T18:34:00Z">
        <w:r w:rsidR="00452E86">
          <w:t xml:space="preserve"> and</w:t>
        </w:r>
      </w:ins>
      <w:del w:id="214" w:author="Nasir Ahmad" w:date="2013-08-13T18:34:00Z">
        <w:r w:rsidR="00452E86" w:rsidDel="001400F7">
          <w:delText>, it</w:delText>
        </w:r>
      </w:del>
      <w:r w:rsidR="00452E86">
        <w:t xml:space="preserve"> is measured in </w:t>
      </w:r>
      <w:ins w:id="215" w:author="Nasir Ahmad" w:date="2013-08-13T18:34:00Z">
        <w:r w:rsidR="00452E86">
          <w:t>number of patches</w:t>
        </w:r>
      </w:ins>
      <w:del w:id="216" w:author="Nasir Ahmad" w:date="2013-08-13T18:34:00Z">
        <w:r w:rsidR="00452E86" w:rsidDel="001400F7">
          <w:delText>pixels</w:delText>
        </w:r>
      </w:del>
      <w:r w:rsidR="00452E86">
        <w:t xml:space="preserve">. The </w:t>
      </w:r>
      <w:r w:rsidR="00452E86" w:rsidRPr="009A0B51">
        <w:rPr>
          <w:color w:val="C0504D" w:themeColor="accent2"/>
        </w:rPr>
        <w:t xml:space="preserve">gate-number </w:t>
      </w:r>
      <w:r w:rsidR="00452E86" w:rsidRPr="000A4116">
        <w:t>slider</w:t>
      </w:r>
      <w:r w:rsidR="00452E86">
        <w:t xml:space="preserve"> al</w:t>
      </w:r>
      <w:r>
        <w:t>lows us to change how many complexes</w:t>
      </w:r>
      <w:r w:rsidR="003D7212">
        <w:t xml:space="preserve"> are present our</w:t>
      </w:r>
      <w:ins w:id="217" w:author="Nasir Ahmad" w:date="2013-08-13T18:34:00Z">
        <w:r w:rsidR="00452E86">
          <w:t xml:space="preserve"> segment of the cell</w:t>
        </w:r>
      </w:ins>
      <w:del w:id="218" w:author="Nasir Ahmad" w:date="2013-08-13T18:34:00Z">
        <w:r w:rsidR="00452E86" w:rsidDel="001400F7">
          <w:delText>n the membrane</w:delText>
        </w:r>
      </w:del>
      <w:r w:rsidR="00452E86">
        <w:t xml:space="preserve">. These </w:t>
      </w:r>
      <w:del w:id="219" w:author="Nasir Ahmad" w:date="2013-08-13T18:36:00Z">
        <w:r w:rsidR="00452E86" w:rsidDel="001400F7">
          <w:delText xml:space="preserve">will be </w:delText>
        </w:r>
      </w:del>
      <w:r w:rsidR="00C5042E">
        <w:t>complexe</w:t>
      </w:r>
      <w:ins w:id="220" w:author="Nasir Ahmad" w:date="2013-08-13T18:36:00Z">
        <w:r w:rsidR="00452E86">
          <w:t xml:space="preserve">s are </w:t>
        </w:r>
      </w:ins>
      <w:r w:rsidR="00452E86">
        <w:t xml:space="preserve">spaced an equal distance apart. Both of these properties </w:t>
      </w:r>
      <w:r>
        <w:t>allow</w:t>
      </w:r>
      <w:r w:rsidR="00452E86">
        <w:t xml:space="preserve"> us to predict how the cell could </w:t>
      </w:r>
      <w:ins w:id="221" w:author="Nasir Ahmad" w:date="2013-08-13T18:36:00Z">
        <w:r w:rsidR="00452E86">
          <w:t xml:space="preserve">potentially </w:t>
        </w:r>
      </w:ins>
      <w:r>
        <w:t xml:space="preserve">work if the </w:t>
      </w:r>
      <w:proofErr w:type="spellStart"/>
      <w:r>
        <w:t>tatB</w:t>
      </w:r>
      <w:proofErr w:type="spellEnd"/>
      <w:r>
        <w:t>-C complexes</w:t>
      </w:r>
      <w:r w:rsidR="00452E86">
        <w:t xml:space="preserve"> have different surface area</w:t>
      </w:r>
      <w:ins w:id="222" w:author="Nasir Ahmad" w:date="2013-08-13T18:37:00Z">
        <w:r w:rsidR="00452E86">
          <w:t>s</w:t>
        </w:r>
      </w:ins>
      <w:r w:rsidR="00452E86">
        <w:t xml:space="preserve"> or </w:t>
      </w:r>
      <w:r>
        <w:t xml:space="preserve">if more </w:t>
      </w:r>
      <w:r w:rsidR="00452E86">
        <w:t>were present in this area</w:t>
      </w:r>
      <w:del w:id="223" w:author="Nasir Ahmad" w:date="2013-08-13T18:37:00Z">
        <w:r w:rsidR="00452E86" w:rsidDel="001400F7">
          <w:delText>, respectively</w:delText>
        </w:r>
      </w:del>
      <w:r w:rsidR="00452E86">
        <w:t>.</w:t>
      </w:r>
    </w:p>
    <w:p w:rsidR="00452E86" w:rsidRDefault="001564E9" w:rsidP="00452E86">
      <w:pPr>
        <w:pStyle w:val="ListParagraph"/>
        <w:spacing w:after="0" w:line="240" w:lineRule="auto"/>
      </w:pPr>
      <w:r>
        <w:t xml:space="preserve">Once the PP1 reaches a </w:t>
      </w:r>
      <w:proofErr w:type="spellStart"/>
      <w:r>
        <w:t>tatB</w:t>
      </w:r>
      <w:proofErr w:type="spellEnd"/>
      <w:r>
        <w:t xml:space="preserve">-C complex, it </w:t>
      </w:r>
      <w:r w:rsidR="003D7212">
        <w:t>remains halted</w:t>
      </w:r>
      <w:r>
        <w:t xml:space="preserve"> there until the required amount of </w:t>
      </w:r>
      <w:proofErr w:type="spellStart"/>
      <w:r>
        <w:t>tatA’s</w:t>
      </w:r>
      <w:proofErr w:type="spellEnd"/>
      <w:r>
        <w:t xml:space="preserve"> are bound. The PP1 can then be transported into the periplasm and the </w:t>
      </w:r>
      <w:proofErr w:type="spellStart"/>
      <w:r>
        <w:t>tatA’s</w:t>
      </w:r>
      <w:proofErr w:type="spellEnd"/>
      <w:r>
        <w:t xml:space="preserve"> return to the membrane to be reused.</w:t>
      </w:r>
    </w:p>
    <w:p w:rsidR="00452E86" w:rsidRPr="00E31E1D" w:rsidRDefault="00452E86" w:rsidP="00452E86">
      <w:pPr>
        <w:pStyle w:val="ListParagraph"/>
        <w:spacing w:after="0" w:line="240" w:lineRule="auto"/>
        <w:rPr>
          <w:u w:val="single"/>
        </w:rPr>
      </w:pPr>
      <w:proofErr w:type="gramStart"/>
      <w:r w:rsidRPr="00E31E1D">
        <w:t>v</w:t>
      </w:r>
      <w:proofErr w:type="gramEnd"/>
      <w:r w:rsidRPr="00E31E1D">
        <w:t>.</w:t>
      </w:r>
      <w:r w:rsidRPr="00E31E1D">
        <w:rPr>
          <w:u w:val="single"/>
        </w:rPr>
        <w:t xml:space="preserve"> mc-production </w:t>
      </w:r>
    </w:p>
    <w:p w:rsidR="00452E86" w:rsidRDefault="00452E86" w:rsidP="00452E86">
      <w:pPr>
        <w:pStyle w:val="ListParagraph"/>
        <w:spacing w:after="0" w:line="240" w:lineRule="auto"/>
      </w:pPr>
      <w:r>
        <w:t>Once in the periplasm, PP1 can then bind to microcystin. Microcystin is represented by small p</w:t>
      </w:r>
      <w:r w:rsidR="00274CFB">
        <w:t xml:space="preserve">urple </w:t>
      </w:r>
      <w:proofErr w:type="gramStart"/>
      <w:r w:rsidR="00274CFB">
        <w:t xml:space="preserve">turtles </w:t>
      </w:r>
      <w:r>
        <w:t xml:space="preserve"> (</w:t>
      </w:r>
      <w:proofErr w:type="gramEnd"/>
      <w:r>
        <w:t xml:space="preserve">controlled by </w:t>
      </w:r>
      <w:r w:rsidRPr="000A4116">
        <w:rPr>
          <w:color w:val="C0504D" w:themeColor="accent2"/>
        </w:rPr>
        <w:t xml:space="preserve">mc-production </w:t>
      </w:r>
      <w:r w:rsidRPr="000A4116">
        <w:t>slider</w:t>
      </w:r>
      <w:r>
        <w:t xml:space="preserve">) </w:t>
      </w:r>
      <w:r w:rsidR="00274CFB">
        <w:t xml:space="preserve">which enter or exit the cell through pores in the outer membrane </w:t>
      </w:r>
      <w:r>
        <w:t xml:space="preserve">at the left </w:t>
      </w:r>
      <w:del w:id="224" w:author="Nasir Ahmad" w:date="2013-08-13T18:37:00Z">
        <w:r w:rsidDel="001400F7">
          <w:delText xml:space="preserve">hand </w:delText>
        </w:r>
      </w:del>
      <w:r>
        <w:t>side</w:t>
      </w:r>
      <w:r w:rsidR="00274CFB">
        <w:t>. Like PP1, they</w:t>
      </w:r>
      <w:r>
        <w:t xml:space="preserve"> roll</w:t>
      </w:r>
      <w:del w:id="225" w:author="Nasir Ahmad" w:date="2013-08-13T18:38:00Z">
        <w:r w:rsidDel="001400F7">
          <w:delText>s</w:delText>
        </w:r>
      </w:del>
      <w:r>
        <w:t xml:space="preserve"> over to the top or bottom if </w:t>
      </w:r>
      <w:del w:id="226" w:author="Nasir Ahmad" w:date="2013-08-13T18:38:00Z">
        <w:r w:rsidDel="001400F7">
          <w:delText>it leaves from there</w:delText>
        </w:r>
      </w:del>
      <w:ins w:id="227" w:author="Nasir Ahmad" w:date="2013-08-13T18:38:00Z">
        <w:r>
          <w:t>they encounter those walls</w:t>
        </w:r>
      </w:ins>
      <w:r>
        <w:t>.</w:t>
      </w:r>
    </w:p>
    <w:p w:rsidR="00452E86" w:rsidRDefault="00452E86" w:rsidP="00452E86">
      <w:pPr>
        <w:pStyle w:val="ListParagraph"/>
        <w:spacing w:after="0" w:line="240" w:lineRule="auto"/>
      </w:pPr>
      <w:r>
        <w:t>Microcystin cannot enter the cytoplasm.</w:t>
      </w:r>
    </w:p>
    <w:p w:rsidR="00452E86" w:rsidRPr="00E31E1D" w:rsidRDefault="00452E86" w:rsidP="00452E86">
      <w:pPr>
        <w:pStyle w:val="ListParagraph"/>
        <w:spacing w:after="0" w:line="240" w:lineRule="auto"/>
        <w:rPr>
          <w:u w:val="single"/>
        </w:rPr>
      </w:pPr>
      <w:r w:rsidRPr="00E31E1D">
        <w:t>vi.</w:t>
      </w:r>
      <w:r w:rsidRPr="00E31E1D">
        <w:rPr>
          <w:u w:val="single"/>
        </w:rPr>
        <w:t xml:space="preserve"> mc-number</w:t>
      </w:r>
    </w:p>
    <w:p w:rsidR="00452E86" w:rsidRDefault="00452E86" w:rsidP="00452E86">
      <w:pPr>
        <w:pStyle w:val="ListParagraph"/>
        <w:spacing w:after="0" w:line="240" w:lineRule="auto"/>
      </w:pPr>
      <w:r>
        <w:t>There is also a slider to control the initial number of microcystin (</w:t>
      </w:r>
      <w:r w:rsidRPr="000A4116">
        <w:rPr>
          <w:color w:val="C0504D" w:themeColor="accent2"/>
        </w:rPr>
        <w:t>mc-number</w:t>
      </w:r>
      <w:r>
        <w:t>) upon setup.</w:t>
      </w:r>
      <w:ins w:id="228" w:author="Nasir Ahmad" w:date="2013-08-13T18:38:00Z">
        <w:r>
          <w:t xml:space="preserve"> These initial microcystin are, similarly to initial PP1, produced with a random position in the </w:t>
        </w:r>
        <w:proofErr w:type="gramStart"/>
        <w:r w:rsidRPr="00D96492">
          <w:rPr>
            <w:b/>
          </w:rPr>
          <w:t>periplasm</w:t>
        </w:r>
      </w:ins>
      <w:ins w:id="229" w:author="Nasir Ahmad" w:date="2013-08-13T18:39:00Z">
        <w:r>
          <w:t>.</w:t>
        </w:r>
      </w:ins>
      <w:r w:rsidR="00D96492">
        <w:t>??</w:t>
      </w:r>
      <w:proofErr w:type="gramEnd"/>
    </w:p>
    <w:p w:rsidR="00452E86" w:rsidRDefault="00452E86" w:rsidP="00452E86">
      <w:pPr>
        <w:pStyle w:val="ListParagraph"/>
        <w:spacing w:after="0" w:line="240" w:lineRule="auto"/>
        <w:rPr>
          <w:u w:val="single"/>
        </w:rPr>
      </w:pPr>
      <w:r>
        <w:t xml:space="preserve">vii. </w:t>
      </w:r>
      <w:proofErr w:type="spellStart"/>
      <w:r>
        <w:rPr>
          <w:u w:val="single"/>
        </w:rPr>
        <w:t>degP</w:t>
      </w:r>
      <w:proofErr w:type="spellEnd"/>
      <w:r>
        <w:rPr>
          <w:u w:val="single"/>
        </w:rPr>
        <w:t>-number</w:t>
      </w:r>
    </w:p>
    <w:p w:rsidR="00452E86" w:rsidRDefault="00452E86" w:rsidP="00452E86">
      <w:pPr>
        <w:pStyle w:val="ListParagraph"/>
        <w:spacing w:after="0" w:line="240" w:lineRule="auto"/>
      </w:pPr>
      <w:r>
        <w:t xml:space="preserve">The black square agents represent degradation </w:t>
      </w:r>
      <w:del w:id="230" w:author="Nasir Ahmad" w:date="2013-08-13T18:41:00Z">
        <w:r w:rsidDel="007A6654">
          <w:delText xml:space="preserve">proteins </w:delText>
        </w:r>
      </w:del>
      <w:ins w:id="231" w:author="Nasir Ahmad" w:date="2013-08-13T18:41:00Z">
        <w:r>
          <w:t xml:space="preserve">mechanisms. </w:t>
        </w:r>
      </w:ins>
      <w:del w:id="232" w:author="Nasir Ahmad" w:date="2013-08-13T18:41:00Z">
        <w:r w:rsidDel="007A6654">
          <w:delText>and t</w:delText>
        </w:r>
      </w:del>
      <w:ins w:id="233" w:author="Nasir Ahmad" w:date="2013-08-13T18:41:00Z">
        <w:r>
          <w:t>T</w:t>
        </w:r>
      </w:ins>
      <w:r>
        <w:t xml:space="preserve">hese degrade both PP1 and </w:t>
      </w:r>
      <w:del w:id="234" w:author="Nasir Ahmad" w:date="2013-08-13T18:41:00Z">
        <w:r w:rsidDel="007A6654">
          <w:delText xml:space="preserve">the </w:delText>
        </w:r>
      </w:del>
      <w:r>
        <w:t>complexes</w:t>
      </w:r>
      <w:ins w:id="235" w:author="Nasir Ahmad" w:date="2013-08-13T18:41:00Z">
        <w:r>
          <w:t xml:space="preserve"> which they encounter in the periplasm</w:t>
        </w:r>
      </w:ins>
      <w:r>
        <w:t xml:space="preserve">. An initial number of degradation </w:t>
      </w:r>
      <w:r w:rsidR="00D96492">
        <w:t>mechanisms</w:t>
      </w:r>
      <w:r>
        <w:t xml:space="preserve"> can be set up using the </w:t>
      </w:r>
      <w:proofErr w:type="spellStart"/>
      <w:r w:rsidRPr="000A4116">
        <w:rPr>
          <w:color w:val="C0504D" w:themeColor="accent2"/>
        </w:rPr>
        <w:t>degP</w:t>
      </w:r>
      <w:proofErr w:type="spellEnd"/>
      <w:r w:rsidRPr="000A4116">
        <w:rPr>
          <w:color w:val="C0504D" w:themeColor="accent2"/>
        </w:rPr>
        <w:t xml:space="preserve">-number </w:t>
      </w:r>
      <w:r>
        <w:t>slider.</w:t>
      </w:r>
    </w:p>
    <w:p w:rsidR="006A3735" w:rsidRDefault="00452E86" w:rsidP="006A3735">
      <w:pPr>
        <w:pStyle w:val="ListParagraph"/>
        <w:spacing w:after="0" w:line="240" w:lineRule="auto"/>
      </w:pPr>
      <w:r>
        <w:lastRenderedPageBreak/>
        <w:t>These cannot cross the inner or outer membranes but can roll over from top to bottom and vice versa.</w:t>
      </w:r>
    </w:p>
    <w:p w:rsidR="006A3735" w:rsidRDefault="006A3735" w:rsidP="006A3735">
      <w:pPr>
        <w:spacing w:after="0" w:line="240" w:lineRule="auto"/>
        <w:ind w:left="720"/>
        <w:rPr>
          <w:u w:val="single"/>
        </w:rPr>
      </w:pPr>
      <w:r>
        <w:t xml:space="preserve">viii. </w:t>
      </w:r>
      <w:proofErr w:type="spellStart"/>
      <w:r>
        <w:rPr>
          <w:u w:val="single"/>
        </w:rPr>
        <w:t>tatA</w:t>
      </w:r>
      <w:proofErr w:type="spellEnd"/>
      <w:r>
        <w:rPr>
          <w:u w:val="single"/>
        </w:rPr>
        <w:t>-required</w:t>
      </w:r>
    </w:p>
    <w:p w:rsidR="006A3735" w:rsidRPr="006A3735" w:rsidRDefault="00274CFB" w:rsidP="006A3735">
      <w:pPr>
        <w:spacing w:after="0" w:line="240" w:lineRule="auto"/>
        <w:ind w:left="720"/>
      </w:pPr>
      <w:r>
        <w:t xml:space="preserve">This slider allows the user to alter the number of </w:t>
      </w:r>
      <w:proofErr w:type="spellStart"/>
      <w:r>
        <w:t>tatA</w:t>
      </w:r>
      <w:proofErr w:type="spellEnd"/>
      <w:r>
        <w:t xml:space="preserve"> proteins needed to bind to PP1</w:t>
      </w:r>
      <w:r w:rsidR="00C5042E">
        <w:t>, in the inner cell membrane,</w:t>
      </w:r>
      <w:r>
        <w:t xml:space="preserve"> allowing PP1 to be transported.</w:t>
      </w:r>
    </w:p>
    <w:p w:rsidR="00452E86" w:rsidRDefault="006A3735" w:rsidP="00C5042E">
      <w:pPr>
        <w:spacing w:after="0" w:line="240" w:lineRule="auto"/>
        <w:ind w:left="720"/>
        <w:rPr>
          <w:u w:val="single"/>
        </w:rPr>
      </w:pPr>
      <w:r>
        <w:t xml:space="preserve">ix. </w:t>
      </w:r>
      <w:r>
        <w:rPr>
          <w:u w:val="single"/>
        </w:rPr>
        <w:t>pore-number &amp; pore-size</w:t>
      </w:r>
    </w:p>
    <w:p w:rsidR="00C5042E" w:rsidRDefault="00C5042E" w:rsidP="00C5042E">
      <w:pPr>
        <w:pStyle w:val="ListParagraph"/>
        <w:spacing w:after="0" w:line="240" w:lineRule="auto"/>
      </w:pPr>
      <w:r>
        <w:t xml:space="preserve">The pores in the outer membrane have various alterations which can be made to them. The </w:t>
      </w:r>
      <w:r>
        <w:rPr>
          <w:color w:val="C0504D" w:themeColor="accent2"/>
        </w:rPr>
        <w:t>pore</w:t>
      </w:r>
      <w:r w:rsidRPr="009A0B51">
        <w:rPr>
          <w:color w:val="C0504D" w:themeColor="accent2"/>
        </w:rPr>
        <w:t xml:space="preserve">-size </w:t>
      </w:r>
      <w:r w:rsidRPr="000A4116">
        <w:t>slider</w:t>
      </w:r>
      <w:r>
        <w:t xml:space="preserve"> decides how wide each pore is</w:t>
      </w:r>
      <w:ins w:id="236" w:author="Nasir Ahmad" w:date="2013-08-13T18:34:00Z">
        <w:r>
          <w:t xml:space="preserve"> and</w:t>
        </w:r>
      </w:ins>
      <w:del w:id="237" w:author="Nasir Ahmad" w:date="2013-08-13T18:34:00Z">
        <w:r w:rsidDel="001400F7">
          <w:delText>, it</w:delText>
        </w:r>
      </w:del>
      <w:r>
        <w:t xml:space="preserve"> is measured in </w:t>
      </w:r>
      <w:ins w:id="238" w:author="Nasir Ahmad" w:date="2013-08-13T18:34:00Z">
        <w:r>
          <w:t>number of patches</w:t>
        </w:r>
      </w:ins>
      <w:del w:id="239" w:author="Nasir Ahmad" w:date="2013-08-13T18:34:00Z">
        <w:r w:rsidDel="001400F7">
          <w:delText>pixels</w:delText>
        </w:r>
      </w:del>
      <w:r>
        <w:t xml:space="preserve">. The </w:t>
      </w:r>
      <w:r>
        <w:rPr>
          <w:color w:val="C0504D" w:themeColor="accent2"/>
        </w:rPr>
        <w:t>pore</w:t>
      </w:r>
      <w:r w:rsidRPr="009A0B51">
        <w:rPr>
          <w:color w:val="C0504D" w:themeColor="accent2"/>
        </w:rPr>
        <w:t xml:space="preserve">-number </w:t>
      </w:r>
      <w:r w:rsidRPr="000A4116">
        <w:t>slider</w:t>
      </w:r>
      <w:r>
        <w:t xml:space="preserve"> allows us to change how many pores are present i</w:t>
      </w:r>
      <w:ins w:id="240" w:author="Nasir Ahmad" w:date="2013-08-13T18:34:00Z">
        <w:r>
          <w:t>n th</w:t>
        </w:r>
      </w:ins>
      <w:r>
        <w:t>is segment</w:t>
      </w:r>
      <w:ins w:id="241" w:author="Nasir Ahmad" w:date="2013-08-13T18:34:00Z">
        <w:r>
          <w:t xml:space="preserve"> of the cell</w:t>
        </w:r>
      </w:ins>
      <w:del w:id="242" w:author="Nasir Ahmad" w:date="2013-08-13T18:34:00Z">
        <w:r w:rsidDel="001400F7">
          <w:delText>n the membrane</w:delText>
        </w:r>
      </w:del>
      <w:r>
        <w:t xml:space="preserve">. These </w:t>
      </w:r>
      <w:del w:id="243" w:author="Nasir Ahmad" w:date="2013-08-13T18:36:00Z">
        <w:r w:rsidDel="001400F7">
          <w:delText xml:space="preserve">will be </w:delText>
        </w:r>
      </w:del>
      <w:r>
        <w:t>pores</w:t>
      </w:r>
      <w:ins w:id="244" w:author="Nasir Ahmad" w:date="2013-08-13T18:36:00Z">
        <w:r>
          <w:t xml:space="preserve"> are </w:t>
        </w:r>
      </w:ins>
      <w:r>
        <w:t xml:space="preserve">spaced an equal distance apart. Both of these properties allow us to predict how the cell could </w:t>
      </w:r>
      <w:ins w:id="245" w:author="Nasir Ahmad" w:date="2013-08-13T18:36:00Z">
        <w:r>
          <w:t xml:space="preserve">potentially </w:t>
        </w:r>
      </w:ins>
      <w:r>
        <w:t>work if the pores have different surface area</w:t>
      </w:r>
      <w:ins w:id="246" w:author="Nasir Ahmad" w:date="2013-08-13T18:37:00Z">
        <w:r>
          <w:t>s</w:t>
        </w:r>
      </w:ins>
      <w:r>
        <w:t xml:space="preserve"> or if more were present in this area</w:t>
      </w:r>
      <w:del w:id="247" w:author="Nasir Ahmad" w:date="2013-08-13T18:37:00Z">
        <w:r w:rsidDel="001400F7">
          <w:delText>, respectively</w:delText>
        </w:r>
      </w:del>
      <w:r>
        <w:t>.</w:t>
      </w:r>
    </w:p>
    <w:p w:rsidR="00C5042E" w:rsidRPr="00C5042E" w:rsidRDefault="00C5042E" w:rsidP="00C5042E">
      <w:pPr>
        <w:spacing w:after="0" w:line="240" w:lineRule="auto"/>
        <w:ind w:left="720"/>
      </w:pPr>
    </w:p>
    <w:p w:rsidR="00452E86" w:rsidRDefault="00452E86" w:rsidP="00452E86">
      <w:pPr>
        <w:pStyle w:val="ListParagraph"/>
        <w:spacing w:after="0" w:line="240" w:lineRule="auto"/>
      </w:pPr>
    </w:p>
    <w:p w:rsidR="00452E86" w:rsidRDefault="00452E86" w:rsidP="00452E86">
      <w:pPr>
        <w:spacing w:after="0" w:line="240" w:lineRule="auto"/>
      </w:pPr>
      <w:r>
        <w:t>Upon the binding of microcystin to PP1</w:t>
      </w:r>
      <w:ins w:id="248" w:author="Nasir Ahmad" w:date="2013-08-13T18:39:00Z">
        <w:r>
          <w:t>,</w:t>
        </w:r>
      </w:ins>
      <w:r>
        <w:t xml:space="preserve"> </w:t>
      </w:r>
      <w:ins w:id="249" w:author="Nasir Ahmad" w:date="2013-08-13T18:39:00Z">
        <w:r>
          <w:t xml:space="preserve">the red circles representing PP1 become </w:t>
        </w:r>
      </w:ins>
      <w:r>
        <w:t>purple crosses</w:t>
      </w:r>
      <w:del w:id="250" w:author="Nasir Ahmad" w:date="2013-08-13T18:39:00Z">
        <w:r w:rsidDel="007A6654">
          <w:delText xml:space="preserve"> are formed</w:delText>
        </w:r>
      </w:del>
      <w:r>
        <w:t xml:space="preserve"> called complexes.</w:t>
      </w:r>
      <w:ins w:id="251" w:author="Nasir Ahmad" w:date="2013-08-13T18:40:00Z">
        <w:r>
          <w:t xml:space="preserve"> These represent the used PP1 molecules which has bound to a mic</w:t>
        </w:r>
      </w:ins>
      <w:ins w:id="252" w:author="Nasir Ahmad" w:date="2013-08-13T18:41:00Z">
        <w:r>
          <w:t>rocystin molecule.</w:t>
        </w:r>
      </w:ins>
      <w:r>
        <w:t xml:space="preserve"> These cannot leave the cell or enter the cytoplasm</w:t>
      </w:r>
      <w:ins w:id="253" w:author="Nasir Ahmad" w:date="2013-08-13T18:42:00Z">
        <w:r>
          <w:t xml:space="preserve"> but roll over from top to bottom and vice versa.</w:t>
        </w:r>
      </w:ins>
      <w:del w:id="254" w:author="Nasir Ahmad" w:date="2013-08-13T18:42:00Z">
        <w:r w:rsidDel="00A136C6">
          <w:delText>.</w:delText>
        </w:r>
      </w:del>
      <w:del w:id="255" w:author="Nasir Ahmad" w:date="2013-08-13T18:40:00Z">
        <w:r w:rsidDel="007A6654">
          <w:delText xml:space="preserve"> The rolling over from top to bottom can occur to represent complexes from other sections of the cell.</w:delText>
        </w:r>
      </w:del>
    </w:p>
    <w:p w:rsidR="008469E6" w:rsidRDefault="008469E6" w:rsidP="00997C76">
      <w:pPr>
        <w:spacing w:after="0"/>
      </w:pPr>
    </w:p>
    <w:p w:rsidR="00AF521C" w:rsidRPr="00997C76" w:rsidRDefault="00AF521C" w:rsidP="00AF521C">
      <w:pPr>
        <w:spacing w:after="0"/>
        <w:rPr>
          <w:b/>
        </w:rPr>
      </w:pPr>
      <w:r w:rsidRPr="00997C76">
        <w:rPr>
          <w:b/>
        </w:rPr>
        <w:t>2. Switches</w:t>
      </w:r>
    </w:p>
    <w:p w:rsidR="00AF521C" w:rsidRDefault="00AF521C" w:rsidP="00AF521C">
      <w:pPr>
        <w:spacing w:after="0"/>
      </w:pPr>
    </w:p>
    <w:p w:rsidR="00AF521C" w:rsidRDefault="00AF521C" w:rsidP="00AF521C">
      <w:pPr>
        <w:spacing w:after="0"/>
        <w:ind w:firstLine="360"/>
      </w:pP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Pr="00997C76">
        <w:rPr>
          <w:u w:val="single"/>
        </w:rPr>
        <w:t>collide?</w:t>
      </w:r>
    </w:p>
    <w:p w:rsidR="00AF521C" w:rsidRDefault="00AF521C" w:rsidP="00AF521C">
      <w:pPr>
        <w:spacing w:after="0"/>
        <w:ind w:left="360"/>
      </w:pPr>
      <w:r>
        <w:t xml:space="preserve">The </w:t>
      </w:r>
      <w:r w:rsidRPr="00997C76">
        <w:rPr>
          <w:color w:val="943634" w:themeColor="accent2" w:themeShade="BF"/>
        </w:rPr>
        <w:t>collide?</w:t>
      </w:r>
      <w:r>
        <w:t xml:space="preserve"> </w:t>
      </w:r>
      <w:proofErr w:type="gramStart"/>
      <w:ins w:id="256" w:author="Nasir Ahmad" w:date="2013-08-13T18:43:00Z">
        <w:r>
          <w:t>s</w:t>
        </w:r>
      </w:ins>
      <w:proofErr w:type="gramEnd"/>
      <w:del w:id="257" w:author="Nasir Ahmad" w:date="2013-08-13T18:43:00Z">
        <w:r w:rsidDel="00A136C6">
          <w:delText>S</w:delText>
        </w:r>
      </w:del>
      <w:r>
        <w:t>witch can be turned on or off</w:t>
      </w:r>
      <w:ins w:id="258" w:author="Nasir Ahmad" w:date="2013-08-13T18:43:00Z">
        <w:r>
          <w:t xml:space="preserve"> and</w:t>
        </w:r>
      </w:ins>
      <w:del w:id="259" w:author="Nasir Ahmad" w:date="2013-08-13T18:43:00Z">
        <w:r w:rsidDel="00A136C6">
          <w:delText>, this is</w:delText>
        </w:r>
      </w:del>
      <w:r>
        <w:t xml:space="preserve"> controls whether the different agents can collide and bounce of</w:t>
      </w:r>
      <w:ins w:id="260" w:author="Nasir Ahmad" w:date="2013-08-13T18:43:00Z">
        <w:r>
          <w:t>f</w:t>
        </w:r>
      </w:ins>
      <w:r>
        <w:t xml:space="preserve"> one another.</w:t>
      </w:r>
    </w:p>
    <w:p w:rsidR="00AF521C" w:rsidRDefault="00AF521C" w:rsidP="00AF521C">
      <w:pPr>
        <w:spacing w:after="0"/>
        <w:ind w:left="360"/>
        <w:rPr>
          <w:ins w:id="261" w:author="Nasir Ahmad" w:date="2013-08-13T18:46:00Z"/>
        </w:rPr>
      </w:pPr>
      <w:r>
        <w:t xml:space="preserve">ii. </w:t>
      </w:r>
      <w:r w:rsidRPr="00997C76">
        <w:rPr>
          <w:u w:val="single"/>
        </w:rPr>
        <w:t>random-walk</w:t>
      </w:r>
    </w:p>
    <w:p w:rsidR="00AF521C" w:rsidRDefault="00AF521C" w:rsidP="00AF521C">
      <w:pPr>
        <w:spacing w:after="0"/>
        <w:ind w:left="360" w:firstLine="30"/>
      </w:pPr>
      <w:r>
        <w:t xml:space="preserve">The </w:t>
      </w:r>
      <w:r w:rsidRPr="00997C76">
        <w:rPr>
          <w:color w:val="943634" w:themeColor="accent2" w:themeShade="BF"/>
        </w:rPr>
        <w:t>random-walk</w:t>
      </w:r>
      <w:r>
        <w:t xml:space="preserve"> switch </w:t>
      </w:r>
      <w:del w:id="262" w:author="Nasir Ahmad" w:date="2013-08-13T18:43:00Z">
        <w:r w:rsidDel="00A136C6">
          <w:delText xml:space="preserve">allows the cells to </w:delText>
        </w:r>
        <w:r w:rsidDel="00A136C6">
          <w:rPr>
            <w:b/>
          </w:rPr>
          <w:delText>NASIR EXPLAIN..</w:delText>
        </w:r>
      </w:del>
      <w:ins w:id="263" w:author="Nasir Ahmad" w:date="2013-08-13T18:43:00Z">
        <w:r>
          <w:t xml:space="preserve">activates/deactivates a random motion of the </w:t>
        </w:r>
      </w:ins>
      <w:ins w:id="264" w:author="Nasir Ahmad" w:date="2013-08-13T18:44:00Z">
        <w:r>
          <w:t>molecule</w:t>
        </w:r>
      </w:ins>
      <w:ins w:id="265" w:author="Nasir Ahmad" w:date="2013-08-13T18:43:00Z">
        <w:r>
          <w:t xml:space="preserve">s in the simulation. When de-activated, the </w:t>
        </w:r>
      </w:ins>
      <w:ins w:id="266" w:author="Nasir Ahmad" w:date="2013-08-13T18:44:00Z">
        <w:r>
          <w:t>molecules move in the periplasm</w:t>
        </w:r>
      </w:ins>
      <w:r>
        <w:t xml:space="preserve">, </w:t>
      </w:r>
      <w:proofErr w:type="gramStart"/>
      <w:ins w:id="267" w:author="Nasir Ahmad" w:date="2013-08-13T18:44:00Z">
        <w:r>
          <w:t xml:space="preserve">cytoplasm </w:t>
        </w:r>
      </w:ins>
      <w:r>
        <w:t>,</w:t>
      </w:r>
      <w:proofErr w:type="gramEnd"/>
      <w:r>
        <w:t xml:space="preserve"> and extracellular medium </w:t>
      </w:r>
      <w:ins w:id="268" w:author="Nasir Ahmad" w:date="2013-08-13T18:44:00Z">
        <w:r>
          <w:t>with very simple kinetics in which the path taken assumes no collisio</w:t>
        </w:r>
      </w:ins>
      <w:ins w:id="269" w:author="Nasir Ahmad" w:date="2013-08-13T18:45:00Z">
        <w:r>
          <w:t>ns other than with the proteins discussed. The random-walk switch activation causes the randomisation of the propagation direction of the particles and so is an approxim</w:t>
        </w:r>
      </w:ins>
      <w:ins w:id="270" w:author="Nasir Ahmad" w:date="2013-08-13T18:46:00Z">
        <w:r>
          <w:t>ation to the Brownian motion which these particles would</w:t>
        </w:r>
      </w:ins>
      <w:r w:rsidR="00D96492">
        <w:t xml:space="preserve"> be expected to</w:t>
      </w:r>
      <w:ins w:id="271" w:author="Nasir Ahmad" w:date="2013-08-13T18:46:00Z">
        <w:r>
          <w:t xml:space="preserve"> experience.</w:t>
        </w:r>
      </w:ins>
    </w:p>
    <w:p w:rsidR="00AF521C" w:rsidRDefault="00AF521C" w:rsidP="00997C76">
      <w:pPr>
        <w:spacing w:after="0"/>
      </w:pPr>
    </w:p>
    <w:p w:rsidR="00AF521C" w:rsidRPr="00997C76" w:rsidRDefault="00AF521C" w:rsidP="00AF521C">
      <w:pPr>
        <w:spacing w:after="0"/>
        <w:rPr>
          <w:b/>
        </w:rPr>
      </w:pPr>
      <w:r w:rsidRPr="00997C76">
        <w:rPr>
          <w:b/>
        </w:rPr>
        <w:t>3.</w:t>
      </w:r>
      <w:r>
        <w:rPr>
          <w:b/>
        </w:rPr>
        <w:t xml:space="preserve"> </w:t>
      </w:r>
      <w:r w:rsidR="005B014D">
        <w:rPr>
          <w:b/>
        </w:rPr>
        <w:t xml:space="preserve"> </w:t>
      </w:r>
      <w:r>
        <w:rPr>
          <w:b/>
        </w:rPr>
        <w:t xml:space="preserve"> </w:t>
      </w:r>
      <w:r w:rsidRPr="00997C76">
        <w:rPr>
          <w:b/>
        </w:rPr>
        <w:t>Input Controls</w:t>
      </w:r>
    </w:p>
    <w:p w:rsidR="00AF521C" w:rsidRDefault="00AF521C" w:rsidP="00AF521C">
      <w:pPr>
        <w:spacing w:after="0"/>
      </w:pPr>
      <w:bookmarkStart w:id="272" w:name="_GoBack"/>
      <w:bookmarkEnd w:id="272"/>
      <w:r>
        <w:t xml:space="preserve">There </w:t>
      </w:r>
      <w:ins w:id="273" w:author="Nasir Ahmad" w:date="2013-08-13T18:47:00Z">
        <w:r>
          <w:t>are</w:t>
        </w:r>
      </w:ins>
      <w:del w:id="274" w:author="Nasir Ahmad" w:date="2013-08-13T18:47:00Z">
        <w:r w:rsidDel="00BA3C62">
          <w:delText>is</w:delText>
        </w:r>
      </w:del>
      <w:r>
        <w:t xml:space="preserve"> also 4 input controls which allow the user to control the probabilities of</w:t>
      </w:r>
      <w:del w:id="275" w:author="Nasir Ahmad" w:date="2013-08-13T18:48:00Z">
        <w:r w:rsidDel="00BA3C62">
          <w:delText xml:space="preserve"> a</w:delText>
        </w:r>
      </w:del>
      <w:r>
        <w:t xml:space="preserve"> specific binding mechanisms</w:t>
      </w:r>
      <w:ins w:id="276" w:author="Nasir Ahmad" w:date="2013-08-13T18:48:00Z">
        <w:r>
          <w:t xml:space="preserve">. These are </w:t>
        </w:r>
      </w:ins>
      <w:del w:id="277" w:author="Nasir Ahmad" w:date="2013-08-13T18:48:00Z">
        <w:r w:rsidDel="00BA3C62">
          <w:delText xml:space="preserve"> measured</w:delText>
        </w:r>
      </w:del>
      <w:ins w:id="278" w:author="Nasir Ahmad" w:date="2013-08-13T18:48:00Z">
        <w:r>
          <w:t>expressed</w:t>
        </w:r>
      </w:ins>
      <w:del w:id="279" w:author="Nasir Ahmad" w:date="2013-08-13T18:48:00Z">
        <w:r w:rsidDel="00BA3C62">
          <w:delText xml:space="preserve"> using</w:delText>
        </w:r>
      </w:del>
      <w:ins w:id="280" w:author="Nasir Ahmad" w:date="2013-08-13T18:48:00Z">
        <w:r>
          <w:t xml:space="preserve"> in</w:t>
        </w:r>
      </w:ins>
      <w:r>
        <w:t xml:space="preserve"> percentages</w:t>
      </w:r>
      <w:ins w:id="281" w:author="Nasir Ahmad" w:date="2013-08-13T18:48:00Z">
        <w:r>
          <w:t xml:space="preserve"> and</w:t>
        </w:r>
      </w:ins>
      <w:del w:id="282" w:author="Nasir Ahmad" w:date="2013-08-13T18:48:00Z">
        <w:r w:rsidDel="00BA3C62">
          <w:delText>. These</w:delText>
        </w:r>
      </w:del>
      <w:r>
        <w:t xml:space="preserve"> control the probability of;</w:t>
      </w:r>
    </w:p>
    <w:p w:rsidR="00AF521C" w:rsidRDefault="00AF521C" w:rsidP="00AF521C">
      <w:pPr>
        <w:pStyle w:val="ListParagraph"/>
        <w:numPr>
          <w:ilvl w:val="0"/>
          <w:numId w:val="17"/>
        </w:numPr>
        <w:spacing w:after="0"/>
      </w:pPr>
      <w:proofErr w:type="spellStart"/>
      <w:proofErr w:type="gramStart"/>
      <w:r>
        <w:t>tatA</w:t>
      </w:r>
      <w:proofErr w:type="spellEnd"/>
      <w:proofErr w:type="gramEnd"/>
      <w:r>
        <w:t xml:space="preserve"> proteins binding to PP1.</w:t>
      </w:r>
    </w:p>
    <w:p w:rsidR="00AF521C" w:rsidRDefault="00AF521C" w:rsidP="00AF521C">
      <w:pPr>
        <w:pStyle w:val="ListParagraph"/>
        <w:numPr>
          <w:ilvl w:val="0"/>
          <w:numId w:val="17"/>
        </w:numPr>
        <w:spacing w:after="0"/>
      </w:pPr>
      <w:del w:id="283" w:author="Nasir Ahmad" w:date="2013-08-13T18:50:00Z">
        <w:r w:rsidDel="00BA3C62">
          <w:delText xml:space="preserve">The </w:delText>
        </w:r>
      </w:del>
      <w:r w:rsidR="005B014D">
        <w:t xml:space="preserve">PP1 binding to the </w:t>
      </w:r>
      <w:proofErr w:type="spellStart"/>
      <w:r w:rsidR="005B014D">
        <w:t>tatB</w:t>
      </w:r>
      <w:proofErr w:type="spellEnd"/>
      <w:r w:rsidR="005B014D">
        <w:t>-C complexes.</w:t>
      </w:r>
      <w:del w:id="284" w:author="Nasir Ahmad" w:date="2013-08-13T18:48:00Z">
        <w:r w:rsidDel="00BA3C62">
          <w:delText>.</w:delText>
        </w:r>
      </w:del>
    </w:p>
    <w:p w:rsidR="00AF521C" w:rsidRDefault="00AF521C" w:rsidP="00AF521C">
      <w:pPr>
        <w:pStyle w:val="ListParagraph"/>
        <w:numPr>
          <w:ilvl w:val="0"/>
          <w:numId w:val="17"/>
        </w:numPr>
        <w:spacing w:after="0"/>
      </w:pPr>
      <w:del w:id="285" w:author="Nasir Ahmad" w:date="2013-08-13T18:50:00Z">
        <w:r w:rsidDel="00BA3C62">
          <w:delText>A degradation</w:delText>
        </w:r>
      </w:del>
      <w:ins w:id="286" w:author="Nasir Ahmad" w:date="2013-08-13T18:50:00Z">
        <w:r>
          <w:t>Degradation</w:t>
        </w:r>
      </w:ins>
      <w:r>
        <w:t xml:space="preserve"> protein</w:t>
      </w:r>
      <w:ins w:id="287" w:author="Nasir Ahmad" w:date="2013-08-13T18:50:00Z">
        <w:r>
          <w:t>s</w:t>
        </w:r>
      </w:ins>
      <w:r>
        <w:t xml:space="preserve"> degrading PP1 or the PP1-microcystin complexes</w:t>
      </w:r>
      <w:del w:id="288" w:author="Nasir Ahmad" w:date="2013-08-13T18:50:00Z">
        <w:r w:rsidDel="00BA3C62">
          <w:delText>.</w:delText>
        </w:r>
      </w:del>
    </w:p>
    <w:p w:rsidR="00AF521C" w:rsidRDefault="00AF521C" w:rsidP="00AF521C">
      <w:pPr>
        <w:pStyle w:val="ListParagraph"/>
        <w:numPr>
          <w:ilvl w:val="0"/>
          <w:numId w:val="17"/>
        </w:numPr>
        <w:spacing w:after="0"/>
      </w:pPr>
      <w:r>
        <w:t>PP1 binding to microcystin</w:t>
      </w:r>
    </w:p>
    <w:p w:rsidR="005B014D" w:rsidRPr="005B014D" w:rsidRDefault="005B014D" w:rsidP="005B014D">
      <w:pPr>
        <w:pStyle w:val="ListParagraph"/>
        <w:numPr>
          <w:ilvl w:val="0"/>
          <w:numId w:val="23"/>
        </w:numPr>
        <w:spacing w:after="0"/>
        <w:rPr>
          <w:b/>
        </w:rPr>
      </w:pPr>
      <w:r w:rsidRPr="005B014D">
        <w:rPr>
          <w:b/>
        </w:rPr>
        <w:t>Counters</w:t>
      </w:r>
    </w:p>
    <w:p w:rsidR="005B014D" w:rsidRDefault="005B014D" w:rsidP="005B014D">
      <w:pPr>
        <w:pStyle w:val="ListParagraph"/>
        <w:spacing w:after="0"/>
        <w:ind w:left="360"/>
      </w:pPr>
      <w:del w:id="289" w:author="Nasir Ahmad" w:date="2013-08-13T18:50:00Z">
        <w:r w:rsidDel="00BA3C62">
          <w:delText>.</w:delText>
        </w:r>
      </w:del>
    </w:p>
    <w:p w:rsidR="005B014D" w:rsidRDefault="005B014D" w:rsidP="005B014D">
      <w:pPr>
        <w:spacing w:after="0"/>
      </w:pPr>
      <w:r>
        <w:t>There are various counters in place to allow us to keep track of the numbers of our agents. These count the number of;</w:t>
      </w:r>
    </w:p>
    <w:p w:rsidR="005B014D" w:rsidRDefault="005B014D" w:rsidP="005B014D">
      <w:pPr>
        <w:spacing w:after="0"/>
        <w:ind w:firstLine="720"/>
      </w:pPr>
      <w:proofErr w:type="spellStart"/>
      <w:r>
        <w:t>i</w:t>
      </w:r>
      <w:proofErr w:type="spellEnd"/>
      <w:r>
        <w:t xml:space="preserve">. </w:t>
      </w:r>
      <w:r>
        <w:tab/>
        <w:t>PP1 in the periplasm, in the middle.</w:t>
      </w:r>
    </w:p>
    <w:p w:rsidR="005B014D" w:rsidRDefault="005B014D" w:rsidP="005B014D">
      <w:pPr>
        <w:spacing w:after="0"/>
        <w:ind w:firstLine="720"/>
      </w:pPr>
      <w:r>
        <w:t xml:space="preserve">ii. </w:t>
      </w:r>
      <w:r>
        <w:tab/>
        <w:t>PP1 in the cytoplasm, on the right hand side.</w:t>
      </w:r>
    </w:p>
    <w:p w:rsidR="005B014D" w:rsidRDefault="005B014D" w:rsidP="005B014D">
      <w:pPr>
        <w:spacing w:after="0"/>
        <w:ind w:left="1440" w:hanging="720"/>
      </w:pPr>
      <w:r>
        <w:t xml:space="preserve">iii. </w:t>
      </w:r>
      <w:r>
        <w:tab/>
        <w:t xml:space="preserve">PP1 which has </w:t>
      </w:r>
      <w:ins w:id="290" w:author="Nasir Ahmad" w:date="2013-08-13T18:51:00Z">
        <w:r>
          <w:t xml:space="preserve">been transported and has </w:t>
        </w:r>
      </w:ins>
      <w:r>
        <w:t>gone through the tat machinery into the periplasm</w:t>
      </w:r>
      <w:del w:id="291" w:author="Nasir Ahmad" w:date="2013-08-13T18:51:00Z">
        <w:r w:rsidDel="00BA3C62">
          <w:delText>.</w:delText>
        </w:r>
      </w:del>
    </w:p>
    <w:p w:rsidR="005B014D" w:rsidRDefault="005B014D" w:rsidP="005B014D">
      <w:pPr>
        <w:spacing w:after="0"/>
        <w:ind w:left="1440" w:hanging="720"/>
      </w:pPr>
      <w:r>
        <w:lastRenderedPageBreak/>
        <w:t>iv.</w:t>
      </w:r>
      <w:r>
        <w:tab/>
        <w:t xml:space="preserve"> PP1 which has microcystin bound to it – complexes</w:t>
      </w:r>
      <w:del w:id="292" w:author="Nasir Ahmad" w:date="2013-08-13T18:51:00Z">
        <w:r w:rsidDel="00BA3C62">
          <w:delText>.</w:delText>
        </w:r>
      </w:del>
    </w:p>
    <w:p w:rsidR="005B014D" w:rsidRDefault="005B014D" w:rsidP="005B014D">
      <w:pPr>
        <w:ind w:left="1440" w:hanging="720"/>
      </w:pPr>
      <w:r>
        <w:t xml:space="preserve">v. </w:t>
      </w:r>
      <w:r>
        <w:tab/>
        <w:t>Degradation proteins in the periplasm</w:t>
      </w:r>
    </w:p>
    <w:p w:rsidR="005B014D" w:rsidRDefault="005B014D" w:rsidP="005B014D"/>
    <w:p w:rsidR="005B014D" w:rsidRPr="005B014D" w:rsidRDefault="005B014D" w:rsidP="005B014D">
      <w:pPr>
        <w:spacing w:after="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62230</wp:posOffset>
            </wp:positionV>
            <wp:extent cx="2438400" cy="211455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5.   </w:t>
      </w:r>
      <w:r w:rsidRPr="005B014D">
        <w:rPr>
          <w:b/>
        </w:rPr>
        <w:t>Graph</w:t>
      </w:r>
    </w:p>
    <w:p w:rsidR="005B014D" w:rsidRPr="00997C76" w:rsidRDefault="005B014D" w:rsidP="005B014D">
      <w:pPr>
        <w:pStyle w:val="ListParagraph"/>
        <w:spacing w:after="0"/>
        <w:ind w:left="360"/>
        <w:rPr>
          <w:b/>
        </w:rPr>
      </w:pPr>
      <w:del w:id="293" w:author="Nasir Ahmad" w:date="2013-08-13T18:52:00Z">
        <w:r w:rsidRPr="00997C76" w:rsidDel="00BA3C62">
          <w:rPr>
            <w:b/>
          </w:rPr>
          <w:delText>.</w:delText>
        </w:r>
      </w:del>
    </w:p>
    <w:p w:rsidR="005B014D" w:rsidRDefault="005B014D" w:rsidP="005B014D">
      <w:pPr>
        <w:spacing w:after="0"/>
      </w:pPr>
      <w:r>
        <w:t>The graph allows us to view the number of microcystin versus the number of PP1. PP1 is represented by a red line and microcystin by a blue line.</w:t>
      </w:r>
    </w:p>
    <w:p w:rsidR="005B014D" w:rsidRPr="000A4116" w:rsidRDefault="005B014D" w:rsidP="005B014D"/>
    <w:sectPr w:rsidR="005B014D" w:rsidRPr="000A4116" w:rsidSect="00DE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47A"/>
    <w:multiLevelType w:val="hybridMultilevel"/>
    <w:tmpl w:val="A59CF9E4"/>
    <w:lvl w:ilvl="0" w:tplc="D264DB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121C7"/>
    <w:multiLevelType w:val="hybridMultilevel"/>
    <w:tmpl w:val="BB821D52"/>
    <w:lvl w:ilvl="0" w:tplc="DC58A7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019D2"/>
    <w:multiLevelType w:val="hybridMultilevel"/>
    <w:tmpl w:val="CD00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7599E"/>
    <w:multiLevelType w:val="hybridMultilevel"/>
    <w:tmpl w:val="A9941290"/>
    <w:lvl w:ilvl="0" w:tplc="7890AA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E459E"/>
    <w:multiLevelType w:val="hybridMultilevel"/>
    <w:tmpl w:val="1AEC24FA"/>
    <w:lvl w:ilvl="0" w:tplc="D0447A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70990"/>
    <w:multiLevelType w:val="hybridMultilevel"/>
    <w:tmpl w:val="24E6E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7665E"/>
    <w:multiLevelType w:val="hybridMultilevel"/>
    <w:tmpl w:val="D986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A502F"/>
    <w:multiLevelType w:val="hybridMultilevel"/>
    <w:tmpl w:val="0478DC5E"/>
    <w:lvl w:ilvl="0" w:tplc="84064B34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61F97"/>
    <w:multiLevelType w:val="hybridMultilevel"/>
    <w:tmpl w:val="0478E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C83"/>
    <w:multiLevelType w:val="hybridMultilevel"/>
    <w:tmpl w:val="572498EA"/>
    <w:lvl w:ilvl="0" w:tplc="E6A2938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1534A"/>
    <w:multiLevelType w:val="hybridMultilevel"/>
    <w:tmpl w:val="39C810FC"/>
    <w:lvl w:ilvl="0" w:tplc="6DDE41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605B8"/>
    <w:multiLevelType w:val="hybridMultilevel"/>
    <w:tmpl w:val="D2D600B4"/>
    <w:lvl w:ilvl="0" w:tplc="A3E87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078FB"/>
    <w:multiLevelType w:val="hybridMultilevel"/>
    <w:tmpl w:val="863AF590"/>
    <w:lvl w:ilvl="0" w:tplc="A4D86364">
      <w:start w:val="1"/>
      <w:numFmt w:val="lowerRoman"/>
      <w:lvlText w:val="%1."/>
      <w:lvlJc w:val="left"/>
      <w:pPr>
        <w:ind w:left="144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515E80"/>
    <w:multiLevelType w:val="hybridMultilevel"/>
    <w:tmpl w:val="E1AAD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0007A"/>
    <w:multiLevelType w:val="hybridMultilevel"/>
    <w:tmpl w:val="BB6004E8"/>
    <w:lvl w:ilvl="0" w:tplc="AB845DFE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3BB4"/>
    <w:multiLevelType w:val="hybridMultilevel"/>
    <w:tmpl w:val="572498EA"/>
    <w:lvl w:ilvl="0" w:tplc="E6A29384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41C86"/>
    <w:multiLevelType w:val="hybridMultilevel"/>
    <w:tmpl w:val="B0485ED6"/>
    <w:lvl w:ilvl="0" w:tplc="08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E10C03"/>
    <w:multiLevelType w:val="hybridMultilevel"/>
    <w:tmpl w:val="C3CAD3FA"/>
    <w:lvl w:ilvl="0" w:tplc="08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780C98"/>
    <w:multiLevelType w:val="hybridMultilevel"/>
    <w:tmpl w:val="3A506DFA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375C3"/>
    <w:multiLevelType w:val="hybridMultilevel"/>
    <w:tmpl w:val="5B0A2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06CD1"/>
    <w:multiLevelType w:val="hybridMultilevel"/>
    <w:tmpl w:val="9644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E2A2B"/>
    <w:multiLevelType w:val="hybridMultilevel"/>
    <w:tmpl w:val="6406B34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AB33D3"/>
    <w:multiLevelType w:val="hybridMultilevel"/>
    <w:tmpl w:val="7AD84126"/>
    <w:lvl w:ilvl="0" w:tplc="B174656E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15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18"/>
  </w:num>
  <w:num w:numId="13">
    <w:abstractNumId w:val="21"/>
  </w:num>
  <w:num w:numId="14">
    <w:abstractNumId w:val="16"/>
  </w:num>
  <w:num w:numId="15">
    <w:abstractNumId w:val="13"/>
  </w:num>
  <w:num w:numId="16">
    <w:abstractNumId w:val="8"/>
  </w:num>
  <w:num w:numId="17">
    <w:abstractNumId w:val="9"/>
  </w:num>
  <w:num w:numId="18">
    <w:abstractNumId w:val="1"/>
  </w:num>
  <w:num w:numId="19">
    <w:abstractNumId w:val="10"/>
  </w:num>
  <w:num w:numId="20">
    <w:abstractNumId w:val="14"/>
  </w:num>
  <w:num w:numId="21">
    <w:abstractNumId w:val="7"/>
  </w:num>
  <w:num w:numId="22">
    <w:abstractNumId w:val="11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sir Ahmad">
    <w15:presenceInfo w15:providerId="Windows Live" w15:userId="89adbb0ade4c7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168D"/>
    <w:rsid w:val="000459B5"/>
    <w:rsid w:val="00096AD9"/>
    <w:rsid w:val="000A4116"/>
    <w:rsid w:val="000D6A77"/>
    <w:rsid w:val="001400F7"/>
    <w:rsid w:val="00152EF4"/>
    <w:rsid w:val="001564E9"/>
    <w:rsid w:val="00172F36"/>
    <w:rsid w:val="00274CFB"/>
    <w:rsid w:val="0033675A"/>
    <w:rsid w:val="003C148D"/>
    <w:rsid w:val="003D7212"/>
    <w:rsid w:val="00452E86"/>
    <w:rsid w:val="0048091F"/>
    <w:rsid w:val="004D7E21"/>
    <w:rsid w:val="005016F5"/>
    <w:rsid w:val="005B014D"/>
    <w:rsid w:val="00606561"/>
    <w:rsid w:val="00682009"/>
    <w:rsid w:val="006A3735"/>
    <w:rsid w:val="0071324E"/>
    <w:rsid w:val="007A6654"/>
    <w:rsid w:val="007E0BBF"/>
    <w:rsid w:val="008469E6"/>
    <w:rsid w:val="008736CC"/>
    <w:rsid w:val="00885D67"/>
    <w:rsid w:val="008A0092"/>
    <w:rsid w:val="008F2ED3"/>
    <w:rsid w:val="008F75F4"/>
    <w:rsid w:val="00952067"/>
    <w:rsid w:val="00997C76"/>
    <w:rsid w:val="009A0B51"/>
    <w:rsid w:val="009C20B4"/>
    <w:rsid w:val="00A136C6"/>
    <w:rsid w:val="00A85EB2"/>
    <w:rsid w:val="00A9026A"/>
    <w:rsid w:val="00AD39FF"/>
    <w:rsid w:val="00AF521C"/>
    <w:rsid w:val="00B060B1"/>
    <w:rsid w:val="00BA3C62"/>
    <w:rsid w:val="00C02DE9"/>
    <w:rsid w:val="00C5042E"/>
    <w:rsid w:val="00C95EE1"/>
    <w:rsid w:val="00CE33A8"/>
    <w:rsid w:val="00D11434"/>
    <w:rsid w:val="00D17A60"/>
    <w:rsid w:val="00D27D22"/>
    <w:rsid w:val="00D330A3"/>
    <w:rsid w:val="00D96492"/>
    <w:rsid w:val="00DE5365"/>
    <w:rsid w:val="00E1168D"/>
    <w:rsid w:val="00E31E1D"/>
    <w:rsid w:val="00E71CEE"/>
    <w:rsid w:val="00E87F9A"/>
    <w:rsid w:val="00F2072F"/>
    <w:rsid w:val="00F515E3"/>
    <w:rsid w:val="00F808F2"/>
    <w:rsid w:val="00FB30DE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16FFA-741F-437C-BC2A-42F5B929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B30D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172F36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E71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A6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A3C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FA01A-86DD-40BD-B438-24744DA8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Findlay</dc:creator>
  <cp:lastModifiedBy>Nasir Ahmad</cp:lastModifiedBy>
  <cp:revision>28</cp:revision>
  <dcterms:created xsi:type="dcterms:W3CDTF">2013-08-08T13:53:00Z</dcterms:created>
  <dcterms:modified xsi:type="dcterms:W3CDTF">2013-09-20T09:51:00Z</dcterms:modified>
</cp:coreProperties>
</file>